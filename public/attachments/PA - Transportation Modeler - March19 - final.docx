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0693A" w14:textId="77777777" w:rsidR="00BB7F6A" w:rsidRPr="00FB272F" w:rsidRDefault="0002511E" w:rsidP="00B22608">
      <w:pPr>
        <w:spacing w:line="220" w:lineRule="atLeast"/>
        <w:jc w:val="right"/>
        <w:rPr>
          <w:rFonts w:ascii="Frutiger LT Com 55 Roman" w:hAnsi="Frutiger LT Com 55 Roman"/>
          <w:sz w:val="16"/>
          <w:szCs w:val="16"/>
        </w:rPr>
      </w:pPr>
      <w:r w:rsidRPr="00FB272F">
        <w:rPr>
          <w:rFonts w:ascii="Frutiger LT Com 55 Roman" w:hAnsi="Frutiger LT Com 55 Roman"/>
          <w:noProof/>
          <w:sz w:val="16"/>
          <w:szCs w:val="16"/>
          <w:lang w:eastAsia="zh-CN"/>
        </w:rPr>
        <w:drawing>
          <wp:inline distT="0" distB="0" distL="0" distR="0" wp14:anchorId="3E9728A2" wp14:editId="47FEA0BF">
            <wp:extent cx="6858000" cy="40020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ny\AppData\Local\Microsoft\Windows\Temporary Internet Files\Content.Outlook\J7VLOP0K\1732-Employee-announc#4AD52 (2).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858000" cy="4002024"/>
                    </a:xfrm>
                    <a:prstGeom prst="rect">
                      <a:avLst/>
                    </a:prstGeom>
                    <a:noFill/>
                    <a:ln>
                      <a:noFill/>
                    </a:ln>
                  </pic:spPr>
                </pic:pic>
              </a:graphicData>
            </a:graphic>
          </wp:inline>
        </w:drawing>
      </w:r>
    </w:p>
    <w:p w14:paraId="1741C651" w14:textId="77777777" w:rsidR="00BB7F6A" w:rsidRPr="00FB272F" w:rsidRDefault="00BB7F6A" w:rsidP="009575F1">
      <w:pPr>
        <w:spacing w:line="220" w:lineRule="atLeast"/>
        <w:rPr>
          <w:rFonts w:ascii="Frutiger LT Com 55 Roman" w:hAnsi="Frutiger LT Com 55 Roman"/>
          <w:color w:val="333333"/>
          <w:sz w:val="16"/>
          <w:szCs w:val="16"/>
        </w:rPr>
      </w:pPr>
    </w:p>
    <w:p w14:paraId="5161C8CC" w14:textId="77777777" w:rsidR="00375935" w:rsidRPr="00FB272F" w:rsidRDefault="00375935" w:rsidP="009575F1">
      <w:pPr>
        <w:spacing w:line="220" w:lineRule="atLeast"/>
        <w:rPr>
          <w:rFonts w:ascii="Frutiger LT Com 55 Roman" w:hAnsi="Frutiger LT Com 55 Roman"/>
          <w:color w:val="333333"/>
          <w:sz w:val="16"/>
          <w:szCs w:val="16"/>
        </w:rPr>
      </w:pPr>
    </w:p>
    <w:p w14:paraId="2F611CDE" w14:textId="77777777" w:rsidR="00BB7F6A" w:rsidRPr="00FB272F" w:rsidRDefault="00BB7F6A" w:rsidP="009575F1">
      <w:pPr>
        <w:spacing w:line="220" w:lineRule="atLeast"/>
        <w:rPr>
          <w:rFonts w:ascii="Frutiger LT Com 55 Roman" w:hAnsi="Frutiger LT Com 55 Roman"/>
          <w:color w:val="333333"/>
          <w:sz w:val="16"/>
          <w:szCs w:val="16"/>
        </w:rPr>
      </w:pPr>
    </w:p>
    <w:p w14:paraId="3B9D338F" w14:textId="77777777" w:rsidR="00BB7F6A" w:rsidRPr="00FB272F" w:rsidRDefault="00366E92" w:rsidP="009575F1">
      <w:pPr>
        <w:spacing w:line="220" w:lineRule="atLeast"/>
        <w:rPr>
          <w:rFonts w:ascii="Frutiger LT Com 55 Roman" w:hAnsi="Frutiger LT Com 55 Roman"/>
          <w:b/>
          <w:color w:val="333333"/>
        </w:rPr>
      </w:pPr>
      <w:r w:rsidRPr="00FB272F">
        <w:rPr>
          <w:rFonts w:ascii="Frutiger LT Com 55 Roman" w:hAnsi="Frutiger LT Com 55 Roman"/>
          <w:b/>
          <w:noProof/>
          <w:color w:val="333333"/>
          <w:lang w:eastAsia="zh-CN"/>
        </w:rPr>
        <mc:AlternateContent>
          <mc:Choice Requires="wps">
            <w:drawing>
              <wp:anchor distT="0" distB="0" distL="114300" distR="114300" simplePos="0" relativeHeight="251656704" behindDoc="0" locked="0" layoutInCell="1" allowOverlap="1" wp14:anchorId="0E69ADAF" wp14:editId="0738D471">
                <wp:simplePos x="0" y="0"/>
                <wp:positionH relativeFrom="column">
                  <wp:posOffset>-267335</wp:posOffset>
                </wp:positionH>
                <wp:positionV relativeFrom="paragraph">
                  <wp:posOffset>27940</wp:posOffset>
                </wp:positionV>
                <wp:extent cx="228600" cy="685800"/>
                <wp:effectExtent l="0" t="0" r="0" b="0"/>
                <wp:wrapNone/>
                <wp:docPr id="1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685800"/>
                        </a:xfrm>
                        <a:prstGeom prst="rect">
                          <a:avLst/>
                        </a:prstGeom>
                        <a:solidFill>
                          <a:srgbClr val="990000">
                            <a:alpha val="8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FD2575" id="Rectangle 11" o:spid="_x0000_s1026" style="position:absolute;margin-left:-21.05pt;margin-top:2.2pt;width:18pt;height:5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" fillcolor="#900" stroked="f">
                <v:fill opacity="58853f"/>
              </v:rect>
            </w:pict>
          </mc:Fallback>
        </mc:AlternateContent>
      </w:r>
      <w:r w:rsidR="00BB7F6A" w:rsidRPr="00FB272F">
        <w:rPr>
          <w:rFonts w:ascii="Frutiger LT Com 55 Roman" w:hAnsi="Frutiger LT Com 55 Roman"/>
          <w:b/>
          <w:color w:val="333333"/>
        </w:rPr>
        <w:t xml:space="preserve">The </w:t>
      </w:r>
      <w:smartTag w:uri="urn:schemas-microsoft-com:office:smarttags" w:element="place">
        <w:smartTag w:uri="urn:schemas-microsoft-com:office:smarttags" w:element="City">
          <w:r w:rsidR="00BB7F6A" w:rsidRPr="00FB272F">
            <w:rPr>
              <w:rFonts w:ascii="Frutiger LT Com 55 Roman" w:hAnsi="Frutiger LT Com 55 Roman"/>
              <w:b/>
              <w:color w:val="333333"/>
            </w:rPr>
            <w:t>San Diego</w:t>
          </w:r>
        </w:smartTag>
      </w:smartTag>
      <w:r w:rsidR="00BB7F6A" w:rsidRPr="00FB272F">
        <w:rPr>
          <w:rFonts w:ascii="Frutiger LT Com 55 Roman" w:hAnsi="Frutiger LT Com 55 Roman"/>
          <w:b/>
          <w:color w:val="333333"/>
        </w:rPr>
        <w:t xml:space="preserve"> Association of </w:t>
      </w:r>
      <w:r w:rsidR="0026092A" w:rsidRPr="00FB272F">
        <w:rPr>
          <w:rFonts w:ascii="Frutiger LT Com 55 Roman" w:hAnsi="Frutiger LT Com 55 Roman"/>
          <w:b/>
          <w:color w:val="333333"/>
        </w:rPr>
        <w:t>G</w:t>
      </w:r>
      <w:r w:rsidR="00BB7F6A" w:rsidRPr="00FB272F">
        <w:rPr>
          <w:rFonts w:ascii="Frutiger LT Com 55 Roman" w:hAnsi="Frutiger LT Com 55 Roman"/>
          <w:b/>
          <w:color w:val="333333"/>
        </w:rPr>
        <w:t>overnments invites applications for the position of</w:t>
      </w:r>
      <w:r w:rsidR="008B7D7D" w:rsidRPr="00FB272F">
        <w:rPr>
          <w:rFonts w:ascii="Frutiger LT Com 55 Roman" w:hAnsi="Frutiger LT Com 55 Roman"/>
          <w:b/>
          <w:color w:val="333333"/>
        </w:rPr>
        <w:t>:</w:t>
      </w:r>
    </w:p>
    <w:p w14:paraId="18CFD6A9" w14:textId="77777777" w:rsidR="00BB7F6A" w:rsidRPr="00FB272F" w:rsidRDefault="00BB7F6A" w:rsidP="009575F1">
      <w:pPr>
        <w:spacing w:line="220" w:lineRule="atLeast"/>
        <w:rPr>
          <w:rFonts w:ascii="Frutiger LT Com 55 Roman" w:hAnsi="Frutiger LT Com 55 Roman"/>
          <w:color w:val="333333"/>
          <w:sz w:val="16"/>
          <w:szCs w:val="16"/>
        </w:rPr>
      </w:pPr>
    </w:p>
    <w:p w14:paraId="786ABF79" w14:textId="5AF9D225" w:rsidR="00BB7F6A" w:rsidRPr="00FB272F" w:rsidRDefault="008F2F29" w:rsidP="004C7748">
      <w:pPr>
        <w:tabs>
          <w:tab w:val="left" w:pos="2592"/>
        </w:tabs>
        <w:spacing w:line="220" w:lineRule="atLeast"/>
        <w:ind w:leftChars="1080" w:left="2160" w:right="720"/>
        <w:rPr>
          <w:rFonts w:ascii="Frutiger LT Com 55 Roman" w:hAnsi="Frutiger LT Com 55 Roman"/>
          <w:b/>
          <w:color w:val="990000"/>
          <w:sz w:val="44"/>
          <w:szCs w:val="44"/>
        </w:rPr>
      </w:pPr>
      <w:r>
        <w:rPr>
          <w:rFonts w:ascii="Frutiger LT Com 55 Roman" w:hAnsi="Frutiger LT Com 55 Roman"/>
          <w:b/>
          <w:color w:val="990000"/>
          <w:sz w:val="44"/>
          <w:szCs w:val="44"/>
        </w:rPr>
        <w:t>transportation modeler</w:t>
      </w:r>
    </w:p>
    <w:p w14:paraId="324079FF" w14:textId="77777777" w:rsidR="00BB7F6A" w:rsidRPr="00FB272F" w:rsidRDefault="00BB7F6A" w:rsidP="004C7748">
      <w:pPr>
        <w:spacing w:line="220" w:lineRule="atLeast"/>
        <w:ind w:leftChars="1080" w:left="2160" w:right="720"/>
        <w:rPr>
          <w:rFonts w:ascii="Frutiger LT Com 55 Roman" w:hAnsi="Frutiger LT Com 55 Roman"/>
          <w:color w:val="333333"/>
          <w:sz w:val="16"/>
          <w:szCs w:val="16"/>
        </w:rPr>
      </w:pPr>
    </w:p>
    <w:p w14:paraId="6E94FAFC" w14:textId="77777777" w:rsidR="004C7748" w:rsidRPr="00FB272F" w:rsidRDefault="004C7748" w:rsidP="004C7748">
      <w:pPr>
        <w:spacing w:line="220" w:lineRule="atLeast"/>
        <w:ind w:leftChars="1080" w:left="2160" w:right="720"/>
        <w:rPr>
          <w:rFonts w:ascii="Frutiger LT Com 55 Roman" w:hAnsi="Frutiger LT Com 55 Roman"/>
          <w:color w:val="333333"/>
          <w:sz w:val="16"/>
          <w:szCs w:val="16"/>
        </w:rPr>
      </w:pPr>
    </w:p>
    <w:p w14:paraId="646D7D19" w14:textId="77777777" w:rsidR="008F2F29" w:rsidRPr="00AF0A2B" w:rsidRDefault="008F2F29" w:rsidP="008F2F29">
      <w:pPr>
        <w:spacing w:line="250" w:lineRule="atLeast"/>
        <w:ind w:left="2160" w:right="720"/>
        <w:rPr>
          <w:rFonts w:ascii="Frutiger LT Com 55 Roman" w:hAnsi="Frutiger LT Com 55 Roman"/>
          <w:color w:val="333333"/>
          <w:sz w:val="16"/>
          <w:szCs w:val="16"/>
        </w:rPr>
      </w:pPr>
      <w:r w:rsidRPr="00AF0A2B">
        <w:rPr>
          <w:rFonts w:ascii="Frutiger LT Com 55 Roman" w:hAnsi="Frutiger LT Com 55 Roman"/>
          <w:color w:val="333333"/>
          <w:sz w:val="16"/>
          <w:szCs w:val="16"/>
        </w:rPr>
        <w:t>A job at SANDAG is guaranteed to stimulate your mind, expand your skills, and accelerate your professional development. We are committed to recruiting highly talented individuals who are dedicated to working on important issues and passionate about making significant contributions that impact the lives of people all around the region. We look for people that have extraordinary leadership and vision; people that drive change and produce results; people who take ownership of projects and never settle for "good enough!"</w:t>
      </w:r>
    </w:p>
    <w:p w14:paraId="5765031E" w14:textId="77777777" w:rsidR="008F2F29" w:rsidRPr="00AF0A2B" w:rsidRDefault="008F2F29" w:rsidP="008F2F29">
      <w:pPr>
        <w:spacing w:line="250" w:lineRule="atLeast"/>
        <w:ind w:left="2592" w:right="720"/>
        <w:rPr>
          <w:rFonts w:ascii="Frutiger LT Com 55 Roman" w:hAnsi="Frutiger LT Com 55 Roman"/>
          <w:color w:val="333333"/>
          <w:sz w:val="16"/>
          <w:szCs w:val="16"/>
          <w:highlight w:val="yellow"/>
        </w:rPr>
      </w:pPr>
    </w:p>
    <w:p w14:paraId="59358A56" w14:textId="77777777" w:rsidR="008F2F29" w:rsidRPr="00AF0A2B" w:rsidRDefault="008F2F29" w:rsidP="008F2F29">
      <w:pPr>
        <w:spacing w:line="250" w:lineRule="atLeast"/>
        <w:ind w:left="2160" w:right="720"/>
        <w:rPr>
          <w:rFonts w:ascii="Frutiger LT Com 55 Roman" w:hAnsi="Frutiger LT Com 55 Roman"/>
          <w:color w:val="333333"/>
          <w:sz w:val="16"/>
          <w:szCs w:val="16"/>
        </w:rPr>
      </w:pPr>
      <w:r w:rsidRPr="00AF0A2B">
        <w:rPr>
          <w:rFonts w:ascii="Frutiger LT Com 55 Roman" w:hAnsi="Frutiger LT Com 55 Roman"/>
          <w:color w:val="333333"/>
          <w:sz w:val="16"/>
          <w:szCs w:val="16"/>
        </w:rPr>
        <w:t>SANDAG values and rewards continuous improvement. We offer a fulfilling work environment that will challenge your capabilities. And it is a place where you can take ownership for the next steps in your career while being supported with opportunities, tools, and resources that will allow you to be successful.</w:t>
      </w:r>
    </w:p>
    <w:p w14:paraId="7608E96B" w14:textId="77777777" w:rsidR="008F2F29" w:rsidRPr="00AF0A2B" w:rsidRDefault="008F2F29" w:rsidP="008F2F29">
      <w:pPr>
        <w:spacing w:line="250" w:lineRule="atLeast"/>
        <w:rPr>
          <w:rFonts w:ascii="Frutiger LT Com 55 Roman" w:hAnsi="Frutiger LT Com 55 Roman"/>
          <w:color w:val="333333"/>
          <w:sz w:val="16"/>
          <w:szCs w:val="16"/>
        </w:rPr>
      </w:pPr>
    </w:p>
    <w:p w14:paraId="4EEFA874" w14:textId="77777777" w:rsidR="008F2F29" w:rsidRPr="00AF0A2B" w:rsidRDefault="008F2F29" w:rsidP="008F2F29">
      <w:pPr>
        <w:spacing w:line="250" w:lineRule="atLeast"/>
        <w:rPr>
          <w:rFonts w:ascii="Frutiger LT Com 55 Roman" w:hAnsi="Frutiger LT Com 55 Roman"/>
          <w:color w:val="333333"/>
          <w:sz w:val="16"/>
          <w:szCs w:val="16"/>
        </w:rPr>
      </w:pPr>
    </w:p>
    <w:p w14:paraId="37401D19" w14:textId="77777777" w:rsidR="008B0214" w:rsidRDefault="008B0214" w:rsidP="008B0214">
      <w:pPr>
        <w:spacing w:line="250" w:lineRule="atLeast"/>
        <w:ind w:left="2160" w:right="720"/>
        <w:rPr>
          <w:rFonts w:ascii="Frutiger LT Com 55 Roman" w:hAnsi="Frutiger LT Com 55 Roman"/>
          <w:b/>
          <w:color w:val="990000"/>
        </w:rPr>
      </w:pPr>
      <w:r>
        <w:rPr>
          <w:rFonts w:ascii="Frutiger LT Com 55 Roman" w:hAnsi="Frutiger LT Com 55 Roman"/>
          <w:b/>
          <w:color w:val="990000"/>
        </w:rPr>
        <w:t>This position is open until filled.</w:t>
      </w:r>
    </w:p>
    <w:p w14:paraId="088304FC" w14:textId="77777777" w:rsidR="00AE03DB" w:rsidRDefault="008B0214" w:rsidP="008B0214">
      <w:pPr>
        <w:spacing w:line="250" w:lineRule="atLeast"/>
        <w:ind w:left="2160" w:right="720"/>
        <w:rPr>
          <w:rFonts w:ascii="Frutiger LT Com 55 Roman" w:hAnsi="Frutiger LT Com 55 Roman"/>
          <w:b/>
          <w:color w:val="990000"/>
        </w:rPr>
      </w:pPr>
      <w:r>
        <w:rPr>
          <w:rFonts w:ascii="Frutiger LT Com 55 Roman" w:hAnsi="Frutiger LT Com 55 Roman"/>
          <w:b/>
          <w:color w:val="990000"/>
        </w:rPr>
        <w:t>The first review of applications will begin on</w:t>
      </w:r>
      <w:r w:rsidDel="00CA6AC1">
        <w:rPr>
          <w:rFonts w:ascii="Frutiger LT Com 55 Roman" w:hAnsi="Frutiger LT Com 55 Roman"/>
          <w:b/>
          <w:color w:val="990000"/>
        </w:rPr>
        <w:t xml:space="preserve"> </w:t>
      </w:r>
      <w:r w:rsidR="00AE03DB">
        <w:rPr>
          <w:rFonts w:ascii="Frutiger LT Com 55 Roman" w:hAnsi="Frutiger LT Com 55 Roman"/>
          <w:b/>
          <w:color w:val="990000"/>
        </w:rPr>
        <w:t>April 19, 2019</w:t>
      </w:r>
    </w:p>
    <w:p w14:paraId="34143AFE" w14:textId="4AC303EB" w:rsidR="008F2F29" w:rsidRDefault="008B0214" w:rsidP="008B0214">
      <w:pPr>
        <w:spacing w:line="250" w:lineRule="atLeast"/>
        <w:ind w:left="2160" w:right="720"/>
        <w:rPr>
          <w:rFonts w:ascii="Frutiger LT Com 55 Roman" w:hAnsi="Frutiger LT Com 55 Roman"/>
          <w:b/>
          <w:color w:val="990000"/>
        </w:rPr>
      </w:pPr>
      <w:r w:rsidRPr="00204B4F">
        <w:rPr>
          <w:rFonts w:ascii="Frutiger LT Com 55 Roman" w:hAnsi="Frutiger LT Com 55 Roman"/>
          <w:b/>
          <w:color w:val="990000"/>
        </w:rPr>
        <w:t xml:space="preserve">Expected start date: </w:t>
      </w:r>
      <w:r w:rsidR="00AE03DB">
        <w:rPr>
          <w:rFonts w:ascii="Frutiger LT Com 55 Roman" w:hAnsi="Frutiger LT Com 55 Roman"/>
          <w:b/>
          <w:color w:val="990000"/>
        </w:rPr>
        <w:t>June 2019</w:t>
      </w:r>
    </w:p>
    <w:p w14:paraId="0727FAC4" w14:textId="77777777" w:rsidR="008F2F29" w:rsidRPr="007B577D" w:rsidRDefault="008F2F29" w:rsidP="008F2F29">
      <w:pPr>
        <w:spacing w:line="250" w:lineRule="atLeast"/>
        <w:rPr>
          <w:rFonts w:ascii="Frutiger LT Com 55 Roman" w:hAnsi="Frutiger LT Com 55 Roman"/>
          <w:color w:val="333333"/>
          <w:sz w:val="16"/>
          <w:szCs w:val="16"/>
        </w:rPr>
      </w:pPr>
    </w:p>
    <w:p w14:paraId="23CBF889" w14:textId="77777777" w:rsidR="004C7748" w:rsidRPr="00FB272F" w:rsidRDefault="004C7748" w:rsidP="004C7748">
      <w:pPr>
        <w:spacing w:line="250" w:lineRule="atLeast"/>
        <w:ind w:left="2160" w:right="720"/>
        <w:rPr>
          <w:rFonts w:ascii="Frutiger LT Com 55 Roman" w:hAnsi="Frutiger LT Com 55 Roman"/>
          <w:b/>
          <w:color w:val="990000"/>
        </w:rPr>
      </w:pPr>
    </w:p>
    <w:p w14:paraId="630A769C" w14:textId="77777777" w:rsidR="00E26ECA" w:rsidRPr="00FB272F" w:rsidRDefault="00E26ECA" w:rsidP="00986AAC">
      <w:pPr>
        <w:spacing w:line="220" w:lineRule="atLeast"/>
        <w:rPr>
          <w:rFonts w:ascii="Frutiger LT Com 55 Roman" w:hAnsi="Frutiger LT Com 55 Roman"/>
          <w:color w:val="333333"/>
          <w:sz w:val="16"/>
          <w:szCs w:val="16"/>
        </w:rPr>
      </w:pPr>
    </w:p>
    <w:p w14:paraId="23752C85" w14:textId="77777777" w:rsidR="002403DB" w:rsidRPr="00FB272F" w:rsidRDefault="002403DB" w:rsidP="00986AAC">
      <w:pPr>
        <w:spacing w:line="220" w:lineRule="atLeast"/>
        <w:rPr>
          <w:rFonts w:ascii="Frutiger LT Com 55 Roman" w:hAnsi="Frutiger LT Com 55 Roman"/>
          <w:color w:val="333333"/>
          <w:sz w:val="16"/>
          <w:szCs w:val="16"/>
        </w:rPr>
        <w:sectPr w:rsidR="002403DB" w:rsidRPr="00FB272F" w:rsidSect="00A65258">
          <w:footerReference w:type="default" r:id="rId9"/>
          <w:footerReference w:type="first" r:id="rId10"/>
          <w:pgSz w:w="12240" w:h="15840" w:code="1"/>
          <w:pgMar w:top="720" w:right="720" w:bottom="1008" w:left="720" w:header="720" w:footer="720" w:gutter="0"/>
          <w:cols w:space="504"/>
          <w:noEndnote/>
          <w:docGrid w:linePitch="272"/>
        </w:sectPr>
      </w:pPr>
    </w:p>
    <w:p w14:paraId="6139A8BB" w14:textId="77777777" w:rsidR="00DE3538" w:rsidRPr="00FB272F" w:rsidRDefault="00366E92" w:rsidP="00986AAC">
      <w:pPr>
        <w:spacing w:line="220" w:lineRule="atLeast"/>
        <w:rPr>
          <w:rFonts w:ascii="Frutiger LT Com 55 Roman" w:hAnsi="Frutiger LT Com 55 Roman"/>
          <w:color w:val="333333"/>
          <w:sz w:val="16"/>
          <w:szCs w:val="16"/>
        </w:rPr>
      </w:pPr>
      <w:r w:rsidRPr="00FB272F">
        <w:rPr>
          <w:rFonts w:ascii="Frutiger LT Com 55 Roman" w:hAnsi="Frutiger LT Com 55 Roman"/>
          <w:noProof/>
          <w:color w:val="990000"/>
          <w:sz w:val="16"/>
          <w:szCs w:val="16"/>
          <w:lang w:eastAsia="zh-CN"/>
        </w:rPr>
        <w:lastRenderedPageBreak/>
        <mc:AlternateContent>
          <mc:Choice Requires="wpg">
            <w:drawing>
              <wp:anchor distT="0" distB="0" distL="114300" distR="114300" simplePos="0" relativeHeight="251657728" behindDoc="0" locked="0" layoutInCell="1" allowOverlap="1" wp14:anchorId="2A3A9991" wp14:editId="462FD059">
                <wp:simplePos x="0" y="0"/>
                <wp:positionH relativeFrom="column">
                  <wp:posOffset>-328769</wp:posOffset>
                </wp:positionH>
                <wp:positionV relativeFrom="paragraph">
                  <wp:posOffset>-368300</wp:posOffset>
                </wp:positionV>
                <wp:extent cx="7301865" cy="1116330"/>
                <wp:effectExtent l="0" t="0" r="0" b="7620"/>
                <wp:wrapNone/>
                <wp:docPr id="13"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01865" cy="1116330"/>
                          <a:chOff x="357" y="363"/>
                          <a:chExt cx="11499" cy="1758"/>
                        </a:xfrm>
                      </wpg:grpSpPr>
                      <wps:wsp>
                        <wps:cNvPr id="1" name="Rectangle 32" descr="___AcroPDFMTS"/>
                        <wps:cNvSpPr>
                          <a:spLocks noChangeArrowheads="1"/>
                        </wps:cNvSpPr>
                        <wps:spPr bwMode="auto">
                          <a:xfrm>
                            <a:off x="1144" y="1511"/>
                            <a:ext cx="10712" cy="61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33" descr="___AcroPDFMTS"/>
                        <wps:cNvSpPr>
                          <a:spLocks noChangeArrowheads="1"/>
                        </wps:cNvSpPr>
                        <wps:spPr bwMode="auto">
                          <a:xfrm>
                            <a:off x="359" y="376"/>
                            <a:ext cx="3443" cy="1472"/>
                          </a:xfrm>
                          <a:prstGeom prst="rect">
                            <a:avLst/>
                          </a:prstGeom>
                          <a:solidFill>
                            <a:srgbClr val="99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Line 34"/>
                        <wps:cNvCnPr/>
                        <wps:spPr bwMode="auto">
                          <a:xfrm flipV="1">
                            <a:off x="357" y="1502"/>
                            <a:ext cx="3447" cy="0"/>
                          </a:xfrm>
                          <a:prstGeom prst="line">
                            <a:avLst/>
                          </a:prstGeom>
                          <a:noFill/>
                          <a:ln w="9525">
                            <a:solidFill>
                              <a:srgbClr val="FFFFFF"/>
                            </a:solidFill>
                            <a:round/>
                            <a:headEnd/>
                            <a:tailEnd/>
                          </a:ln>
                          <a:extLst>
                            <a:ext uri="{909E8E84-426E-40DD-AFC4-6F175D3DCCD1}">
                              <a14:hiddenFill xmlns:a14="http://schemas.microsoft.com/office/drawing/2010/main">
                                <a:noFill/>
                              </a14:hiddenFill>
                            </a:ext>
                          </a:extLst>
                        </wps:spPr>
                        <wps:bodyPr/>
                      </wps:wsp>
                      <wps:wsp>
                        <wps:cNvPr id="17" name="Line 35"/>
                        <wps:cNvCnPr/>
                        <wps:spPr bwMode="auto">
                          <a:xfrm>
                            <a:off x="715" y="363"/>
                            <a:ext cx="0" cy="1461"/>
                          </a:xfrm>
                          <a:prstGeom prst="line">
                            <a:avLst/>
                          </a:prstGeom>
                          <a:noFill/>
                          <a:ln w="9525">
                            <a:solidFill>
                              <a:srgbClr val="FFFFFF"/>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1ED5CE0" id="Group 31" o:spid="_x0000_s1026" style="position:absolute;margin-left:-25.9pt;margin-top:-29pt;width:574.95pt;height:87.9pt;z-index:251657728" coordorigin="357,363" coordsize="11499,1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">
                <v:rect id="Rectangle 32" o:spid="_x0000_s1027" alt="___AcroPDFMTS" style="position:absolute;left:1144;top:1511;width:10712;height: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" fillcolor="#ddd" stroked="f"/>
                <v:rect id="Rectangle 33" o:spid="_x0000_s1028" alt="___AcroPDFMTS" style="position:absolute;left:359;top:376;width:3443;height:1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" fillcolor="#900" stroked="f"/>
                <v:line id="Line 34" o:spid="_x0000_s1029" style="position:absolute;flip:y;visibility:visible;mso-wrap-style:square" from="357,1502" to="3804,1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" strokecolor="white"/>
                <v:line id="Line 35" o:spid="_x0000_s1030" style="position:absolute;visibility:visible;mso-wrap-style:square" from="715,363" to="715,1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" strokecolor="white"/>
              </v:group>
            </w:pict>
          </mc:Fallback>
        </mc:AlternateContent>
      </w:r>
    </w:p>
    <w:p w14:paraId="7C0AF388" w14:textId="77777777" w:rsidR="00126317" w:rsidRPr="00FB272F" w:rsidRDefault="00126317" w:rsidP="00126317">
      <w:pPr>
        <w:spacing w:line="250" w:lineRule="atLeast"/>
        <w:rPr>
          <w:rFonts w:ascii="Frutiger LT Com 55 Roman" w:hAnsi="Frutiger LT Com 55 Roman"/>
          <w:color w:val="990000"/>
          <w:sz w:val="16"/>
          <w:szCs w:val="16"/>
        </w:rPr>
      </w:pPr>
    </w:p>
    <w:p w14:paraId="4B2DB44C" w14:textId="77777777" w:rsidR="00126317" w:rsidRPr="00FB272F" w:rsidRDefault="00126317" w:rsidP="00126317">
      <w:pPr>
        <w:spacing w:line="250" w:lineRule="atLeast"/>
        <w:rPr>
          <w:rFonts w:ascii="Frutiger LT Com 55 Roman" w:hAnsi="Frutiger LT Com 55 Roman"/>
          <w:color w:val="990000"/>
          <w:sz w:val="16"/>
          <w:szCs w:val="16"/>
        </w:rPr>
      </w:pPr>
    </w:p>
    <w:p w14:paraId="336AA63F" w14:textId="77777777" w:rsidR="00126317" w:rsidRPr="00FB272F" w:rsidRDefault="00126317" w:rsidP="00126317">
      <w:pPr>
        <w:spacing w:line="250" w:lineRule="atLeast"/>
        <w:rPr>
          <w:rFonts w:ascii="Frutiger LT Com 55 Roman" w:hAnsi="Frutiger LT Com 55 Roman"/>
          <w:color w:val="990000"/>
          <w:sz w:val="16"/>
          <w:szCs w:val="16"/>
        </w:rPr>
      </w:pPr>
    </w:p>
    <w:p w14:paraId="1D78822D" w14:textId="77777777" w:rsidR="00DE20FE" w:rsidRPr="00FB272F" w:rsidRDefault="00DE20FE" w:rsidP="00D508A2">
      <w:pPr>
        <w:spacing w:line="250" w:lineRule="atLeast"/>
        <w:rPr>
          <w:rFonts w:ascii="Frutiger LT Com 55 Roman" w:hAnsi="Frutiger LT Com 55 Roman"/>
          <w:color w:val="990000"/>
          <w:sz w:val="16"/>
          <w:szCs w:val="16"/>
        </w:rPr>
      </w:pPr>
    </w:p>
    <w:p w14:paraId="3326B02C" w14:textId="77777777" w:rsidR="00C96FEA" w:rsidRPr="00FB272F" w:rsidRDefault="00C96FEA" w:rsidP="00D508A2">
      <w:pPr>
        <w:spacing w:line="250" w:lineRule="atLeast"/>
        <w:rPr>
          <w:rFonts w:ascii="Frutiger LT Com 55 Roman" w:hAnsi="Frutiger LT Com 55 Roman"/>
          <w:color w:val="990000"/>
          <w:sz w:val="16"/>
          <w:szCs w:val="16"/>
        </w:rPr>
      </w:pPr>
    </w:p>
    <w:p w14:paraId="6E4147D2" w14:textId="77777777" w:rsidR="00DE20FE" w:rsidRPr="00FB272F" w:rsidRDefault="00AD2608" w:rsidP="00A519A6">
      <w:pPr>
        <w:spacing w:line="260" w:lineRule="atLeast"/>
        <w:rPr>
          <w:rFonts w:ascii="Frutiger LT Com 55 Roman" w:hAnsi="Frutiger LT Com 55 Roman"/>
          <w:b/>
          <w:i/>
          <w:color w:val="990000"/>
        </w:rPr>
      </w:pPr>
      <w:r>
        <w:rPr>
          <w:rFonts w:ascii="Frutiger LT Com 55 Roman" w:hAnsi="Frutiger LT Com 55 Roman"/>
          <w:b/>
          <w:i/>
          <w:color w:val="990000"/>
        </w:rPr>
        <w:t>Transportation Modeling</w:t>
      </w:r>
      <w:r w:rsidR="00845288" w:rsidRPr="00FB272F">
        <w:rPr>
          <w:rFonts w:ascii="Frutiger LT Com 55 Roman" w:hAnsi="Frutiger LT Com 55 Roman"/>
          <w:b/>
          <w:i/>
          <w:color w:val="990000"/>
        </w:rPr>
        <w:t xml:space="preserve"> Division</w:t>
      </w:r>
    </w:p>
    <w:p w14:paraId="596D3A33" w14:textId="5739DD30" w:rsidR="00C70631" w:rsidRPr="00932CF4" w:rsidRDefault="00F43EC7" w:rsidP="00A519A6">
      <w:pPr>
        <w:widowControl w:val="0"/>
        <w:spacing w:line="260" w:lineRule="atLeast"/>
        <w:rPr>
          <w:rFonts w:ascii="Frutiger LT Com 55 Roman" w:hAnsi="Frutiger LT Com 55 Roman"/>
          <w:i/>
          <w:color w:val="808080"/>
          <w:sz w:val="18"/>
          <w:szCs w:val="18"/>
        </w:rPr>
      </w:pPr>
      <w:r w:rsidRPr="00932CF4">
        <w:rPr>
          <w:rFonts w:ascii="Frutiger LT Com 55 Roman" w:hAnsi="Frutiger LT Com 55 Roman"/>
          <w:i/>
          <w:color w:val="808080"/>
          <w:sz w:val="18"/>
          <w:szCs w:val="18"/>
        </w:rPr>
        <w:t>A</w:t>
      </w:r>
      <w:r w:rsidR="00FB272F" w:rsidRPr="00932CF4">
        <w:rPr>
          <w:rFonts w:ascii="Frutiger LT Com 55 Roman" w:hAnsi="Frutiger LT Com 55 Roman"/>
          <w:i/>
          <w:color w:val="808080"/>
          <w:sz w:val="18"/>
          <w:szCs w:val="18"/>
        </w:rPr>
        <w:t>s a premier multi-modal planning and project implementation agency</w:t>
      </w:r>
      <w:r w:rsidRPr="00932CF4">
        <w:rPr>
          <w:rFonts w:ascii="Frutiger LT Com 55 Roman" w:hAnsi="Frutiger LT Com 55 Roman"/>
          <w:i/>
          <w:color w:val="808080"/>
          <w:sz w:val="18"/>
          <w:szCs w:val="18"/>
        </w:rPr>
        <w:t>, SANDAG re</w:t>
      </w:r>
      <w:r w:rsidR="00FB272F" w:rsidRPr="00932CF4">
        <w:rPr>
          <w:rFonts w:ascii="Frutiger LT Com 55 Roman" w:hAnsi="Frutiger LT Com 55 Roman"/>
          <w:i/>
          <w:color w:val="808080"/>
          <w:sz w:val="18"/>
          <w:szCs w:val="18"/>
        </w:rPr>
        <w:t xml:space="preserve">lies </w:t>
      </w:r>
      <w:r w:rsidRPr="00932CF4">
        <w:rPr>
          <w:rFonts w:ascii="Frutiger LT Com 55 Roman" w:hAnsi="Frutiger LT Com 55 Roman"/>
          <w:i/>
          <w:color w:val="808080"/>
          <w:sz w:val="18"/>
          <w:szCs w:val="18"/>
        </w:rPr>
        <w:t xml:space="preserve">on </w:t>
      </w:r>
      <w:r w:rsidR="00FB272F" w:rsidRPr="00932CF4">
        <w:rPr>
          <w:rFonts w:ascii="Frutiger LT Com 55 Roman" w:hAnsi="Frutiger LT Com 55 Roman"/>
          <w:i/>
          <w:color w:val="808080"/>
          <w:sz w:val="18"/>
          <w:szCs w:val="18"/>
        </w:rPr>
        <w:t>the quality and capacity of our Transportation</w:t>
      </w:r>
      <w:r w:rsidR="00C70631" w:rsidRPr="00932CF4">
        <w:rPr>
          <w:rFonts w:ascii="Frutiger LT Com 55 Roman" w:hAnsi="Frutiger LT Com 55 Roman"/>
          <w:i/>
          <w:color w:val="808080"/>
          <w:sz w:val="18"/>
          <w:szCs w:val="18"/>
        </w:rPr>
        <w:t xml:space="preserve">, </w:t>
      </w:r>
      <w:r w:rsidR="0064530E" w:rsidRPr="00932CF4">
        <w:rPr>
          <w:rFonts w:ascii="Frutiger LT Com 55 Roman" w:hAnsi="Frutiger LT Com 55 Roman"/>
          <w:i/>
          <w:color w:val="808080"/>
          <w:sz w:val="18"/>
          <w:szCs w:val="18"/>
        </w:rPr>
        <w:t xml:space="preserve">Demographic, </w:t>
      </w:r>
      <w:r w:rsidR="00C70631" w:rsidRPr="00932CF4">
        <w:rPr>
          <w:rFonts w:ascii="Frutiger LT Com 55 Roman" w:hAnsi="Frutiger LT Com 55 Roman"/>
          <w:i/>
          <w:color w:val="808080"/>
          <w:sz w:val="18"/>
          <w:szCs w:val="18"/>
        </w:rPr>
        <w:t>Economic,</w:t>
      </w:r>
      <w:r w:rsidR="00FB272F" w:rsidRPr="00932CF4">
        <w:rPr>
          <w:rFonts w:ascii="Frutiger LT Com 55 Roman" w:hAnsi="Frutiger LT Com 55 Roman"/>
          <w:i/>
          <w:color w:val="808080"/>
          <w:sz w:val="18"/>
          <w:szCs w:val="18"/>
        </w:rPr>
        <w:t xml:space="preserve"> and Land Use Modeling program</w:t>
      </w:r>
      <w:r w:rsidR="0064530E" w:rsidRPr="00932CF4">
        <w:rPr>
          <w:rFonts w:ascii="Frutiger LT Com 55 Roman" w:hAnsi="Frutiger LT Com 55 Roman"/>
          <w:i/>
          <w:color w:val="808080"/>
          <w:sz w:val="18"/>
          <w:szCs w:val="18"/>
        </w:rPr>
        <w:t>s</w:t>
      </w:r>
      <w:r w:rsidR="00FB272F" w:rsidRPr="00932CF4">
        <w:rPr>
          <w:rFonts w:ascii="Frutiger LT Com 55 Roman" w:hAnsi="Frutiger LT Com 55 Roman"/>
          <w:i/>
          <w:color w:val="808080"/>
          <w:sz w:val="18"/>
          <w:szCs w:val="18"/>
        </w:rPr>
        <w:t>. A team of highly skilled professionals support a</w:t>
      </w:r>
      <w:r w:rsidR="00C70631" w:rsidRPr="00932CF4">
        <w:rPr>
          <w:rFonts w:ascii="Frutiger LT Com 55 Roman" w:hAnsi="Frutiger LT Com 55 Roman"/>
          <w:i/>
          <w:color w:val="808080"/>
          <w:sz w:val="18"/>
          <w:szCs w:val="18"/>
        </w:rPr>
        <w:t xml:space="preserve"> variety</w:t>
      </w:r>
      <w:r w:rsidR="00FB272F" w:rsidRPr="00932CF4">
        <w:rPr>
          <w:rFonts w:ascii="Frutiger LT Com 55 Roman" w:hAnsi="Frutiger LT Com 55 Roman"/>
          <w:i/>
          <w:color w:val="808080"/>
          <w:sz w:val="18"/>
          <w:szCs w:val="18"/>
        </w:rPr>
        <w:t xml:space="preserve"> of </w:t>
      </w:r>
      <w:r w:rsidR="00C70631" w:rsidRPr="00932CF4">
        <w:rPr>
          <w:rFonts w:ascii="Frutiger LT Com 55 Roman" w:hAnsi="Frutiger LT Com 55 Roman"/>
          <w:i/>
          <w:color w:val="808080"/>
          <w:sz w:val="18"/>
          <w:szCs w:val="18"/>
        </w:rPr>
        <w:t xml:space="preserve">projects </w:t>
      </w:r>
      <w:r w:rsidR="00FB272F" w:rsidRPr="00932CF4">
        <w:rPr>
          <w:rFonts w:ascii="Frutiger LT Com 55 Roman" w:hAnsi="Frutiger LT Com 55 Roman"/>
          <w:i/>
          <w:color w:val="808080"/>
          <w:sz w:val="18"/>
          <w:szCs w:val="18"/>
        </w:rPr>
        <w:t xml:space="preserve">including long-range coordinated </w:t>
      </w:r>
      <w:r w:rsidR="0064530E" w:rsidRPr="00932CF4">
        <w:rPr>
          <w:rFonts w:ascii="Frutiger LT Com 55 Roman" w:hAnsi="Frutiger LT Com 55 Roman"/>
          <w:i/>
          <w:color w:val="808080"/>
          <w:sz w:val="18"/>
          <w:szCs w:val="18"/>
        </w:rPr>
        <w:t xml:space="preserve">transportation, </w:t>
      </w:r>
      <w:r w:rsidR="00C70631" w:rsidRPr="00932CF4">
        <w:rPr>
          <w:rFonts w:ascii="Frutiger LT Com 55 Roman" w:hAnsi="Frutiger LT Com 55 Roman"/>
          <w:i/>
          <w:color w:val="808080"/>
          <w:sz w:val="18"/>
          <w:szCs w:val="18"/>
        </w:rPr>
        <w:t xml:space="preserve">economic, </w:t>
      </w:r>
      <w:r w:rsidR="0064530E" w:rsidRPr="00932CF4">
        <w:rPr>
          <w:rFonts w:ascii="Frutiger LT Com 55 Roman" w:hAnsi="Frutiger LT Com 55 Roman"/>
          <w:i/>
          <w:color w:val="808080"/>
          <w:sz w:val="18"/>
          <w:szCs w:val="18"/>
        </w:rPr>
        <w:t xml:space="preserve">and </w:t>
      </w:r>
      <w:r w:rsidR="00FB272F" w:rsidRPr="00932CF4">
        <w:rPr>
          <w:rFonts w:ascii="Frutiger LT Com 55 Roman" w:hAnsi="Frutiger LT Com 55 Roman"/>
          <w:i/>
          <w:color w:val="808080"/>
          <w:sz w:val="18"/>
          <w:szCs w:val="18"/>
        </w:rPr>
        <w:t>land use plans, corridor studies, major transit investment studie</w:t>
      </w:r>
      <w:r w:rsidR="00C70631" w:rsidRPr="00932CF4">
        <w:rPr>
          <w:rFonts w:ascii="Frutiger LT Com 55 Roman" w:hAnsi="Frutiger LT Com 55 Roman"/>
          <w:i/>
          <w:color w:val="808080"/>
          <w:sz w:val="18"/>
          <w:szCs w:val="18"/>
        </w:rPr>
        <w:t>s, infrastructure development studies,</w:t>
      </w:r>
      <w:r w:rsidR="00FB272F" w:rsidRPr="00932CF4">
        <w:rPr>
          <w:rFonts w:ascii="Frutiger LT Com 55 Roman" w:hAnsi="Frutiger LT Com 55 Roman"/>
          <w:i/>
          <w:color w:val="808080"/>
          <w:sz w:val="18"/>
          <w:szCs w:val="18"/>
        </w:rPr>
        <w:t xml:space="preserve"> and air quality plans. </w:t>
      </w:r>
    </w:p>
    <w:p w14:paraId="4E5E9A8E" w14:textId="77777777" w:rsidR="00C70631" w:rsidRPr="00932CF4" w:rsidRDefault="00C70631" w:rsidP="00A519A6">
      <w:pPr>
        <w:widowControl w:val="0"/>
        <w:spacing w:line="260" w:lineRule="atLeast"/>
        <w:rPr>
          <w:rFonts w:ascii="Frutiger LT Com 55 Roman" w:hAnsi="Frutiger LT Com 55 Roman"/>
          <w:i/>
          <w:color w:val="808080"/>
          <w:sz w:val="18"/>
          <w:szCs w:val="18"/>
        </w:rPr>
      </w:pPr>
    </w:p>
    <w:p w14:paraId="1E5C263C" w14:textId="523A185F" w:rsidR="005E2C57" w:rsidRPr="00932CF4" w:rsidRDefault="005E2C57" w:rsidP="00A519A6">
      <w:pPr>
        <w:widowControl w:val="0"/>
        <w:spacing w:line="260" w:lineRule="atLeast"/>
        <w:rPr>
          <w:rFonts w:ascii="Frutiger LT Com 55 Roman" w:hAnsi="Frutiger LT Com 55 Roman"/>
          <w:i/>
          <w:color w:val="808080"/>
          <w:sz w:val="18"/>
          <w:szCs w:val="18"/>
        </w:rPr>
      </w:pPr>
      <w:r w:rsidRPr="00932CF4">
        <w:rPr>
          <w:rFonts w:ascii="Frutiger LT Com 55 Roman" w:hAnsi="Frutiger LT Com 55 Roman"/>
          <w:i/>
          <w:color w:val="808080"/>
          <w:sz w:val="18"/>
          <w:szCs w:val="18"/>
        </w:rPr>
        <w:t xml:space="preserve">As regional planning needs, </w:t>
      </w:r>
      <w:r w:rsidR="0064530E" w:rsidRPr="00932CF4">
        <w:rPr>
          <w:rFonts w:ascii="Frutiger LT Com 55 Roman" w:hAnsi="Frutiger LT Com 55 Roman"/>
          <w:i/>
          <w:color w:val="808080"/>
          <w:sz w:val="18"/>
          <w:szCs w:val="18"/>
        </w:rPr>
        <w:t xml:space="preserve">travel behaviors, and </w:t>
      </w:r>
      <w:r w:rsidRPr="00932CF4">
        <w:rPr>
          <w:rFonts w:ascii="Frutiger LT Com 55 Roman" w:hAnsi="Frutiger LT Com 55 Roman"/>
          <w:i/>
          <w:color w:val="808080"/>
          <w:sz w:val="18"/>
          <w:szCs w:val="18"/>
        </w:rPr>
        <w:t>socioeconomic conditions change, the demands and expectations of our modeling program also have increased. To meet these challenges, SANDAG has committed the resources necessary to develop and maintain a robust, agile, and integrated modeling infrastructure to support policy development and decision making. SANDAG has developed a nationally-recognized and highly sophisticated activity-based model (ABM) and an active transportation (AT) model</w:t>
      </w:r>
      <w:r w:rsidR="0047766D">
        <w:rPr>
          <w:rFonts w:ascii="Frutiger LT Com 55 Roman" w:hAnsi="Frutiger LT Com 55 Roman"/>
          <w:i/>
          <w:color w:val="808080"/>
          <w:sz w:val="18"/>
          <w:szCs w:val="18"/>
        </w:rPr>
        <w:t>.</w:t>
      </w:r>
      <w:r w:rsidRPr="00932CF4">
        <w:rPr>
          <w:rFonts w:ascii="Frutiger LT Com 55 Roman" w:hAnsi="Frutiger LT Com 55 Roman"/>
          <w:i/>
          <w:color w:val="808080"/>
          <w:sz w:val="18"/>
          <w:szCs w:val="18"/>
        </w:rPr>
        <w:t xml:space="preserve"> </w:t>
      </w:r>
      <w:r w:rsidR="0047766D" w:rsidRPr="00AE03DB">
        <w:rPr>
          <w:rFonts w:ascii="Frutiger LT Com 55 Roman" w:hAnsi="Frutiger LT Com 55 Roman"/>
          <w:i/>
          <w:color w:val="808080"/>
          <w:sz w:val="18"/>
          <w:szCs w:val="18"/>
        </w:rPr>
        <w:t>As the transportation systems are transforming, SANDAG is updating its ABM to respond to the impact of emerging transportation technologies, transformative travel modes, and shared mobilities</w:t>
      </w:r>
      <w:r w:rsidR="00AE03DB">
        <w:rPr>
          <w:rFonts w:ascii="Frutiger LT Com 55 Roman" w:hAnsi="Frutiger LT Com 55 Roman"/>
          <w:i/>
          <w:color w:val="808080"/>
          <w:sz w:val="18"/>
          <w:szCs w:val="18"/>
        </w:rPr>
        <w:t xml:space="preserve"> used</w:t>
      </w:r>
      <w:r w:rsidR="0047766D" w:rsidRPr="00AE03DB">
        <w:rPr>
          <w:rFonts w:ascii="Frutiger LT Com 55 Roman" w:hAnsi="Frutiger LT Com 55 Roman"/>
          <w:i/>
          <w:color w:val="808080"/>
          <w:sz w:val="18"/>
          <w:szCs w:val="18"/>
        </w:rPr>
        <w:t xml:space="preserve"> </w:t>
      </w:r>
      <w:r w:rsidR="00AE03DB">
        <w:rPr>
          <w:rFonts w:ascii="Frutiger LT Com 55 Roman" w:hAnsi="Frutiger LT Com 55 Roman"/>
          <w:i/>
          <w:color w:val="808080"/>
          <w:sz w:val="18"/>
          <w:szCs w:val="18"/>
        </w:rPr>
        <w:t>for</w:t>
      </w:r>
      <w:r w:rsidR="0047766D" w:rsidRPr="00AE03DB">
        <w:rPr>
          <w:rFonts w:ascii="Frutiger LT Com 55 Roman" w:hAnsi="Frutiger LT Com 55 Roman"/>
          <w:i/>
          <w:color w:val="808080"/>
          <w:sz w:val="18"/>
          <w:szCs w:val="18"/>
        </w:rPr>
        <w:t xml:space="preserve"> regional planning.</w:t>
      </w:r>
      <w:r w:rsidR="0047766D">
        <w:rPr>
          <w:rFonts w:ascii="Frutiger LT Com 55 Roman" w:hAnsi="Frutiger LT Com 55 Roman"/>
          <w:i/>
          <w:color w:val="808080"/>
          <w:sz w:val="16"/>
          <w:szCs w:val="16"/>
        </w:rPr>
        <w:t xml:space="preserve">  </w:t>
      </w:r>
    </w:p>
    <w:p w14:paraId="50338DCF" w14:textId="77777777" w:rsidR="00B10BA1" w:rsidRPr="006A5C9C" w:rsidRDefault="00B10BA1" w:rsidP="00A519A6">
      <w:pPr>
        <w:widowControl w:val="0"/>
        <w:spacing w:line="260" w:lineRule="atLeast"/>
        <w:rPr>
          <w:rFonts w:ascii="Frutiger LT Com 55 Roman" w:hAnsi="Frutiger LT Com 55 Roman"/>
          <w:i/>
          <w:color w:val="808080"/>
          <w:sz w:val="18"/>
          <w:szCs w:val="18"/>
        </w:rPr>
      </w:pPr>
    </w:p>
    <w:p w14:paraId="64D41903" w14:textId="77777777" w:rsidR="00426BB9" w:rsidRPr="006A5C9C" w:rsidRDefault="00426BB9" w:rsidP="00A519A6">
      <w:pPr>
        <w:widowControl w:val="0"/>
        <w:spacing w:line="260" w:lineRule="atLeast"/>
        <w:rPr>
          <w:rFonts w:ascii="Frutiger LT Com 55 Roman" w:hAnsi="Frutiger LT Com 55 Roman"/>
          <w:i/>
          <w:color w:val="808080"/>
          <w:sz w:val="18"/>
          <w:szCs w:val="18"/>
        </w:rPr>
      </w:pPr>
    </w:p>
    <w:p w14:paraId="37D067A0" w14:textId="77777777" w:rsidR="00B10BA1" w:rsidRPr="006A5C9C" w:rsidRDefault="00B10BA1" w:rsidP="00932CF4">
      <w:pPr>
        <w:widowControl w:val="0"/>
        <w:spacing w:line="240" w:lineRule="atLeast"/>
        <w:rPr>
          <w:rFonts w:ascii="Frutiger LT Com 55 Roman" w:hAnsi="Frutiger LT Com 55 Roman"/>
          <w:i/>
          <w:iCs/>
          <w:color w:val="808080"/>
          <w:spacing w:val="-3"/>
          <w:sz w:val="18"/>
          <w:szCs w:val="18"/>
        </w:rPr>
        <w:sectPr w:rsidR="00B10BA1" w:rsidRPr="006A5C9C" w:rsidSect="00A519A6">
          <w:headerReference w:type="default" r:id="rId11"/>
          <w:footerReference w:type="default" r:id="rId12"/>
          <w:pgSz w:w="12240" w:h="15840" w:code="1"/>
          <w:pgMar w:top="720" w:right="864" w:bottom="1008" w:left="864" w:header="720" w:footer="720" w:gutter="0"/>
          <w:cols w:space="504"/>
          <w:noEndnote/>
          <w:docGrid w:linePitch="272"/>
        </w:sectPr>
      </w:pPr>
    </w:p>
    <w:p w14:paraId="51242F4E" w14:textId="50AE13AF" w:rsidR="00B670A5" w:rsidRPr="006A5C9C" w:rsidRDefault="00F12EF4" w:rsidP="00A519A6">
      <w:pPr>
        <w:pStyle w:val="BodyText"/>
        <w:spacing w:after="0" w:line="250" w:lineRule="atLeast"/>
        <w:rPr>
          <w:rFonts w:ascii="Frutiger LT Com 55 Roman" w:hAnsi="Frutiger LT Com 55 Roman"/>
          <w:b/>
          <w:color w:val="990000"/>
          <w:szCs w:val="16"/>
        </w:rPr>
      </w:pPr>
      <w:r w:rsidRPr="006A5C9C">
        <w:rPr>
          <w:rFonts w:ascii="Frutiger LT Com 55 Roman" w:hAnsi="Frutiger LT Com 55 Roman"/>
          <w:b/>
          <w:color w:val="990000"/>
          <w:szCs w:val="16"/>
        </w:rPr>
        <w:t>Transportation Modeler</w:t>
      </w:r>
      <w:r w:rsidR="00B670A5" w:rsidRPr="006A5C9C">
        <w:rPr>
          <w:rFonts w:ascii="Frutiger LT Com 55 Roman" w:hAnsi="Frutiger LT Com 55 Roman"/>
          <w:b/>
          <w:color w:val="990000"/>
          <w:szCs w:val="16"/>
        </w:rPr>
        <w:t xml:space="preserve"> Role</w:t>
      </w:r>
    </w:p>
    <w:p w14:paraId="53AA43EB" w14:textId="355CDABC" w:rsidR="008B0214" w:rsidRPr="006A5C9C" w:rsidRDefault="000B1106" w:rsidP="00A519A6">
      <w:pPr>
        <w:pStyle w:val="BulletText"/>
        <w:spacing w:line="250" w:lineRule="atLeast"/>
        <w:rPr>
          <w:rFonts w:ascii="Frutiger LT Com 55 Roman" w:hAnsi="Frutiger LT Com 55 Roman"/>
          <w:color w:val="333333"/>
          <w:sz w:val="16"/>
          <w:szCs w:val="16"/>
        </w:rPr>
      </w:pPr>
      <w:r w:rsidRPr="006A5C9C">
        <w:rPr>
          <w:rFonts w:ascii="Frutiger LT Com 55 Roman" w:hAnsi="Frutiger LT Com 55 Roman"/>
          <w:color w:val="333333"/>
          <w:sz w:val="16"/>
          <w:szCs w:val="16"/>
        </w:rPr>
        <w:t xml:space="preserve">The </w:t>
      </w:r>
      <w:r w:rsidR="0025173E" w:rsidRPr="006A5C9C">
        <w:rPr>
          <w:rFonts w:ascii="Frutiger LT Com 55 Roman" w:hAnsi="Frutiger LT Com 55 Roman"/>
          <w:color w:val="333333"/>
          <w:sz w:val="16"/>
          <w:szCs w:val="16"/>
        </w:rPr>
        <w:t>Transportation Modeler</w:t>
      </w:r>
      <w:r w:rsidRPr="006A5C9C">
        <w:rPr>
          <w:rFonts w:ascii="Frutiger LT Com 55 Roman" w:hAnsi="Frutiger LT Com 55 Roman"/>
          <w:color w:val="333333"/>
          <w:sz w:val="16"/>
          <w:szCs w:val="16"/>
        </w:rPr>
        <w:t xml:space="preserve"> </w:t>
      </w:r>
      <w:r w:rsidR="00F1069F" w:rsidRPr="006A5C9C">
        <w:rPr>
          <w:rFonts w:ascii="Frutiger LT Com 55 Roman" w:hAnsi="Frutiger LT Com 55 Roman"/>
          <w:color w:val="333333"/>
          <w:sz w:val="16"/>
          <w:szCs w:val="16"/>
        </w:rPr>
        <w:t xml:space="preserve">will </w:t>
      </w:r>
      <w:bookmarkStart w:id="20" w:name="_Hlk496867192"/>
      <w:r w:rsidR="00AD2608" w:rsidRPr="006A5C9C">
        <w:rPr>
          <w:rFonts w:ascii="Frutiger LT Com 55 Roman" w:hAnsi="Frutiger LT Com 55 Roman"/>
          <w:color w:val="333333"/>
          <w:sz w:val="16"/>
          <w:szCs w:val="16"/>
        </w:rPr>
        <w:t>d</w:t>
      </w:r>
      <w:r w:rsidR="00C8635F" w:rsidRPr="006A5C9C">
        <w:rPr>
          <w:rFonts w:ascii="Frutiger LT Com 55 Roman" w:hAnsi="Frutiger LT Com 55 Roman"/>
          <w:color w:val="333333"/>
          <w:sz w:val="16"/>
          <w:szCs w:val="16"/>
        </w:rPr>
        <w:t>evelop, maint</w:t>
      </w:r>
      <w:r w:rsidR="00AD2608" w:rsidRPr="006A5C9C">
        <w:rPr>
          <w:rFonts w:ascii="Frutiger LT Com 55 Roman" w:hAnsi="Frutiger LT Com 55 Roman"/>
          <w:color w:val="333333"/>
          <w:sz w:val="16"/>
          <w:szCs w:val="16"/>
        </w:rPr>
        <w:t>ain</w:t>
      </w:r>
      <w:r w:rsidR="00C8635F" w:rsidRPr="006A5C9C">
        <w:rPr>
          <w:rFonts w:ascii="Frutiger LT Com 55 Roman" w:hAnsi="Frutiger LT Com 55 Roman"/>
          <w:color w:val="333333"/>
          <w:sz w:val="16"/>
          <w:szCs w:val="16"/>
        </w:rPr>
        <w:t>, and improve</w:t>
      </w:r>
      <w:r w:rsidR="00AE03DB">
        <w:rPr>
          <w:rFonts w:ascii="Frutiger LT Com 55 Roman" w:hAnsi="Frutiger LT Com 55 Roman"/>
          <w:color w:val="333333"/>
          <w:sz w:val="16"/>
          <w:szCs w:val="16"/>
        </w:rPr>
        <w:t xml:space="preserve"> </w:t>
      </w:r>
      <w:r w:rsidR="00C8635F" w:rsidRPr="006A5C9C">
        <w:rPr>
          <w:rFonts w:ascii="Frutiger LT Com 55 Roman" w:hAnsi="Frutiger LT Com 55 Roman"/>
          <w:color w:val="333333"/>
          <w:sz w:val="16"/>
          <w:szCs w:val="16"/>
        </w:rPr>
        <w:t xml:space="preserve"> </w:t>
      </w:r>
      <w:r w:rsidR="00AE03DB">
        <w:rPr>
          <w:rFonts w:ascii="Frutiger LT Com 55 Roman" w:hAnsi="Frutiger LT Com 55 Roman"/>
          <w:color w:val="333333"/>
          <w:sz w:val="16"/>
          <w:szCs w:val="16"/>
        </w:rPr>
        <w:t xml:space="preserve"> </w:t>
      </w:r>
      <w:r w:rsidR="00246C82">
        <w:rPr>
          <w:rFonts w:ascii="Frutiger LT Com 55 Roman" w:hAnsi="Frutiger LT Com 55 Roman"/>
          <w:color w:val="333333"/>
          <w:sz w:val="16"/>
          <w:szCs w:val="16"/>
        </w:rPr>
        <w:t>existing</w:t>
      </w:r>
      <w:r w:rsidR="00C8635F" w:rsidRPr="006A5C9C">
        <w:rPr>
          <w:rFonts w:ascii="Frutiger LT Com 55 Roman" w:hAnsi="Frutiger LT Com 55 Roman"/>
          <w:color w:val="333333"/>
          <w:sz w:val="16"/>
          <w:szCs w:val="16"/>
        </w:rPr>
        <w:t xml:space="preserve"> transportation model</w:t>
      </w:r>
      <w:r w:rsidR="00590908">
        <w:rPr>
          <w:rFonts w:ascii="Frutiger LT Com 55 Roman" w:hAnsi="Frutiger LT Com 55 Roman"/>
          <w:color w:val="333333"/>
          <w:sz w:val="16"/>
          <w:szCs w:val="16"/>
        </w:rPr>
        <w:t>s</w:t>
      </w:r>
      <w:r w:rsidR="00C8635F" w:rsidRPr="006A5C9C">
        <w:rPr>
          <w:rFonts w:ascii="Frutiger LT Com 55 Roman" w:hAnsi="Frutiger LT Com 55 Roman"/>
          <w:color w:val="333333"/>
          <w:sz w:val="16"/>
          <w:szCs w:val="16"/>
        </w:rPr>
        <w:t xml:space="preserve"> including the activity-based model</w:t>
      </w:r>
      <w:r w:rsidR="00246C82">
        <w:rPr>
          <w:rFonts w:ascii="Frutiger LT Com 55 Roman" w:hAnsi="Frutiger LT Com 55 Roman"/>
          <w:color w:val="333333"/>
          <w:sz w:val="16"/>
          <w:szCs w:val="16"/>
        </w:rPr>
        <w:t xml:space="preserve"> and </w:t>
      </w:r>
      <w:r w:rsidR="00590908">
        <w:rPr>
          <w:rFonts w:ascii="Frutiger LT Com 55 Roman" w:hAnsi="Frutiger LT Com 55 Roman"/>
          <w:color w:val="333333"/>
          <w:sz w:val="16"/>
          <w:szCs w:val="16"/>
        </w:rPr>
        <w:t xml:space="preserve">the </w:t>
      </w:r>
      <w:r w:rsidR="00C8635F" w:rsidRPr="006A5C9C">
        <w:rPr>
          <w:rFonts w:ascii="Frutiger LT Com 55 Roman" w:hAnsi="Frutiger LT Com 55 Roman"/>
          <w:color w:val="333333"/>
          <w:sz w:val="16"/>
          <w:szCs w:val="16"/>
        </w:rPr>
        <w:t>active transportation model</w:t>
      </w:r>
      <w:r w:rsidR="00246C82">
        <w:rPr>
          <w:rFonts w:ascii="Frutiger LT Com 55 Roman" w:hAnsi="Frutiger LT Com 55 Roman"/>
          <w:color w:val="333333"/>
          <w:sz w:val="16"/>
          <w:szCs w:val="16"/>
        </w:rPr>
        <w:t xml:space="preserve">. </w:t>
      </w:r>
      <w:r w:rsidR="00590908">
        <w:rPr>
          <w:rFonts w:ascii="Frutiger LT Com 55 Roman" w:hAnsi="Frutiger LT Com 55 Roman"/>
          <w:color w:val="333333"/>
          <w:sz w:val="16"/>
          <w:szCs w:val="16"/>
        </w:rPr>
        <w:t>T</w:t>
      </w:r>
      <w:r w:rsidR="00246C82">
        <w:rPr>
          <w:rFonts w:ascii="Frutiger LT Com 55 Roman" w:hAnsi="Frutiger LT Com 55 Roman"/>
          <w:color w:val="333333"/>
          <w:sz w:val="16"/>
          <w:szCs w:val="16"/>
        </w:rPr>
        <w:t xml:space="preserve">he </w:t>
      </w:r>
      <w:r w:rsidR="00EA264E">
        <w:rPr>
          <w:rFonts w:ascii="Frutiger LT Com 55 Roman" w:hAnsi="Frutiger LT Com 55 Roman"/>
          <w:color w:val="333333"/>
          <w:sz w:val="16"/>
          <w:szCs w:val="16"/>
        </w:rPr>
        <w:t>M</w:t>
      </w:r>
      <w:r w:rsidR="00246C82">
        <w:rPr>
          <w:rFonts w:ascii="Frutiger LT Com 55 Roman" w:hAnsi="Frutiger LT Com 55 Roman"/>
          <w:color w:val="333333"/>
          <w:sz w:val="16"/>
          <w:szCs w:val="16"/>
        </w:rPr>
        <w:t>odeler will participate in adding</w:t>
      </w:r>
      <w:r w:rsidR="00590908">
        <w:rPr>
          <w:rFonts w:ascii="Frutiger LT Com 55 Roman" w:hAnsi="Frutiger LT Com 55 Roman"/>
          <w:color w:val="333333"/>
          <w:sz w:val="16"/>
          <w:szCs w:val="16"/>
        </w:rPr>
        <w:t xml:space="preserve"> features related to</w:t>
      </w:r>
      <w:r w:rsidR="00246C82">
        <w:rPr>
          <w:rFonts w:ascii="Frutiger LT Com 55 Roman" w:hAnsi="Frutiger LT Com 55 Roman"/>
          <w:color w:val="333333"/>
          <w:sz w:val="16"/>
          <w:szCs w:val="16"/>
        </w:rPr>
        <w:t xml:space="preserve"> emerging technology, transformative mode, and shared mobility in travel modeling tools</w:t>
      </w:r>
      <w:r w:rsidR="00C8635F" w:rsidRPr="006A5C9C">
        <w:rPr>
          <w:rFonts w:ascii="Frutiger LT Com 55 Roman" w:hAnsi="Frutiger LT Com 55 Roman"/>
          <w:color w:val="333333"/>
          <w:sz w:val="16"/>
          <w:szCs w:val="16"/>
        </w:rPr>
        <w:t xml:space="preserve">. </w:t>
      </w:r>
      <w:r w:rsidR="008B0214" w:rsidRPr="006A5C9C">
        <w:rPr>
          <w:rFonts w:ascii="Frutiger LT Com 55 Roman" w:hAnsi="Frutiger LT Com 55 Roman"/>
          <w:color w:val="333333"/>
          <w:sz w:val="16"/>
          <w:szCs w:val="16"/>
        </w:rPr>
        <w:t xml:space="preserve">This position </w:t>
      </w:r>
      <w:r w:rsidR="006A5C9C">
        <w:rPr>
          <w:rFonts w:ascii="Frutiger LT Com 55 Roman" w:hAnsi="Frutiger LT Com 55 Roman"/>
          <w:color w:val="333333"/>
          <w:sz w:val="16"/>
          <w:szCs w:val="16"/>
        </w:rPr>
        <w:t xml:space="preserve">also </w:t>
      </w:r>
      <w:r w:rsidR="008B0214" w:rsidRPr="006A5C9C">
        <w:rPr>
          <w:rFonts w:ascii="Frutiger LT Com 55 Roman" w:hAnsi="Frutiger LT Com 55 Roman"/>
          <w:color w:val="333333"/>
          <w:sz w:val="16"/>
          <w:szCs w:val="16"/>
        </w:rPr>
        <w:t xml:space="preserve">will </w:t>
      </w:r>
      <w:r w:rsidR="00A06431" w:rsidRPr="006A5C9C">
        <w:rPr>
          <w:rFonts w:ascii="Frutiger LT Com 55 Roman" w:hAnsi="Frutiger LT Com 55 Roman"/>
          <w:color w:val="333333"/>
          <w:sz w:val="16"/>
          <w:szCs w:val="16"/>
        </w:rPr>
        <w:t>coordinate</w:t>
      </w:r>
      <w:r w:rsidR="00A06431" w:rsidRPr="00932CF4">
        <w:rPr>
          <w:rFonts w:ascii="Frutiger LT Com 55 Roman" w:hAnsi="Frutiger LT Com 55 Roman"/>
          <w:color w:val="333333"/>
          <w:sz w:val="16"/>
          <w:szCs w:val="16"/>
        </w:rPr>
        <w:t xml:space="preserve"> </w:t>
      </w:r>
      <w:r w:rsidR="008B0214" w:rsidRPr="00932CF4">
        <w:rPr>
          <w:rFonts w:ascii="Frutiger LT Com 55 Roman" w:hAnsi="Frutiger LT Com 55 Roman"/>
          <w:color w:val="333333"/>
          <w:sz w:val="16"/>
          <w:szCs w:val="16"/>
        </w:rPr>
        <w:t xml:space="preserve">project teams and modeling functions with other divisions and departments, committees, and outside agencies. </w:t>
      </w:r>
      <w:bookmarkEnd w:id="20"/>
    </w:p>
    <w:p w14:paraId="1392E4A9" w14:textId="77777777" w:rsidR="001563E0" w:rsidRPr="006A5C9C" w:rsidRDefault="001563E0" w:rsidP="00A519A6">
      <w:pPr>
        <w:pStyle w:val="BulletText"/>
        <w:spacing w:line="250" w:lineRule="atLeast"/>
        <w:rPr>
          <w:rFonts w:ascii="Frutiger LT Com 55 Roman" w:hAnsi="Frutiger LT Com 55 Roman"/>
          <w:color w:val="333333"/>
          <w:sz w:val="16"/>
          <w:szCs w:val="16"/>
        </w:rPr>
      </w:pPr>
    </w:p>
    <w:p w14:paraId="055AF40D" w14:textId="77777777" w:rsidR="001563E0" w:rsidRPr="006A5C9C" w:rsidRDefault="001563E0" w:rsidP="00A519A6">
      <w:pPr>
        <w:pStyle w:val="BulletText"/>
        <w:spacing w:line="250" w:lineRule="atLeast"/>
        <w:rPr>
          <w:rFonts w:ascii="Frutiger LT Com 55 Roman" w:hAnsi="Frutiger LT Com 55 Roman"/>
          <w:color w:val="333333"/>
          <w:sz w:val="16"/>
          <w:szCs w:val="16"/>
        </w:rPr>
      </w:pPr>
    </w:p>
    <w:p w14:paraId="0D51433C" w14:textId="77777777" w:rsidR="00126317" w:rsidRPr="006A5C9C" w:rsidRDefault="00126317" w:rsidP="00A519A6">
      <w:pPr>
        <w:pStyle w:val="BodyText"/>
        <w:spacing w:after="0" w:line="250" w:lineRule="atLeast"/>
        <w:rPr>
          <w:rFonts w:ascii="Frutiger LT Com 55 Roman" w:hAnsi="Frutiger LT Com 55 Roman"/>
          <w:b/>
          <w:color w:val="990000"/>
          <w:szCs w:val="16"/>
        </w:rPr>
      </w:pPr>
      <w:r w:rsidRPr="006A5C9C">
        <w:rPr>
          <w:rFonts w:ascii="Frutiger LT Com 55 Roman" w:hAnsi="Frutiger LT Com 55 Roman"/>
          <w:b/>
          <w:color w:val="990000"/>
          <w:szCs w:val="16"/>
        </w:rPr>
        <w:t>Job Responsibilities</w:t>
      </w:r>
    </w:p>
    <w:p w14:paraId="018D043B" w14:textId="2FE24FCE" w:rsidR="00901BA8" w:rsidRPr="006A5C9C" w:rsidRDefault="008F2F29" w:rsidP="00A519A6">
      <w:pPr>
        <w:pStyle w:val="BulletText"/>
        <w:spacing w:line="250" w:lineRule="atLeast"/>
        <w:rPr>
          <w:rFonts w:ascii="Frutiger LT Com 55 Roman" w:hAnsi="Frutiger LT Com 55 Roman"/>
          <w:color w:val="333333"/>
          <w:sz w:val="16"/>
          <w:szCs w:val="16"/>
        </w:rPr>
      </w:pPr>
      <w:bookmarkStart w:id="21" w:name="_GoBack"/>
      <w:r w:rsidRPr="006A5C9C">
        <w:rPr>
          <w:rFonts w:ascii="Frutiger LT Com 55 Roman" w:hAnsi="Frutiger LT Com 55 Roman"/>
          <w:color w:val="333333"/>
          <w:sz w:val="16"/>
          <w:szCs w:val="16"/>
        </w:rPr>
        <w:t>This position is ideal for a</w:t>
      </w:r>
      <w:r w:rsidR="003B61D8">
        <w:rPr>
          <w:rFonts w:ascii="Frutiger LT Com 55 Roman" w:hAnsi="Frutiger LT Com 55 Roman"/>
          <w:color w:val="333333"/>
          <w:sz w:val="16"/>
          <w:szCs w:val="16"/>
        </w:rPr>
        <w:t xml:space="preserve"> </w:t>
      </w:r>
      <w:r w:rsidR="00222C1B" w:rsidRPr="006A5C9C">
        <w:rPr>
          <w:rFonts w:ascii="Frutiger LT Com 55 Roman" w:hAnsi="Frutiger LT Com 55 Roman"/>
          <w:color w:val="333333"/>
          <w:sz w:val="16"/>
          <w:szCs w:val="16"/>
        </w:rPr>
        <w:t>transportation modeler</w:t>
      </w:r>
      <w:r w:rsidRPr="006A5C9C">
        <w:rPr>
          <w:rFonts w:ascii="Frutiger LT Com 55 Roman" w:hAnsi="Frutiger LT Com 55 Roman"/>
          <w:color w:val="333333"/>
          <w:sz w:val="16"/>
          <w:szCs w:val="16"/>
        </w:rPr>
        <w:t xml:space="preserve"> </w:t>
      </w:r>
      <w:r w:rsidR="008B0214" w:rsidRPr="006A5C9C">
        <w:rPr>
          <w:rFonts w:ascii="Frutiger LT Com 55 Roman" w:hAnsi="Frutiger LT Com 55 Roman"/>
          <w:color w:val="333333"/>
          <w:sz w:val="16"/>
          <w:szCs w:val="16"/>
        </w:rPr>
        <w:t xml:space="preserve">with </w:t>
      </w:r>
      <w:r w:rsidR="006A5C9C">
        <w:rPr>
          <w:rFonts w:ascii="Frutiger LT Com 55 Roman" w:hAnsi="Frutiger LT Com 55 Roman"/>
          <w:color w:val="333333"/>
          <w:sz w:val="16"/>
          <w:szCs w:val="16"/>
        </w:rPr>
        <w:t>current</w:t>
      </w:r>
      <w:r w:rsidR="00AE03DB">
        <w:rPr>
          <w:rFonts w:ascii="Frutiger LT Com 55 Roman" w:hAnsi="Frutiger LT Com 55 Roman"/>
          <w:color w:val="333333"/>
          <w:sz w:val="16"/>
          <w:szCs w:val="16"/>
        </w:rPr>
        <w:t>,</w:t>
      </w:r>
      <w:r w:rsidR="006A5C9C">
        <w:rPr>
          <w:rFonts w:ascii="Frutiger LT Com 55 Roman" w:hAnsi="Frutiger LT Com 55 Roman"/>
          <w:color w:val="333333"/>
          <w:sz w:val="16"/>
          <w:szCs w:val="16"/>
        </w:rPr>
        <w:t xml:space="preserve"> </w:t>
      </w:r>
      <w:r w:rsidR="008B0214" w:rsidRPr="006A5C9C">
        <w:rPr>
          <w:rFonts w:ascii="Frutiger LT Com 55 Roman" w:hAnsi="Frutiger LT Com 55 Roman"/>
          <w:color w:val="333333"/>
          <w:sz w:val="16"/>
          <w:szCs w:val="16"/>
        </w:rPr>
        <w:t>technical knowledge of modeling methods</w:t>
      </w:r>
      <w:r w:rsidR="00A06431" w:rsidRPr="006A5C9C">
        <w:rPr>
          <w:rFonts w:ascii="Frutiger LT Com 55 Roman" w:hAnsi="Frutiger LT Com 55 Roman"/>
          <w:color w:val="333333"/>
          <w:sz w:val="16"/>
          <w:szCs w:val="16"/>
        </w:rPr>
        <w:t>, software development</w:t>
      </w:r>
      <w:r w:rsidR="006A5C9C">
        <w:rPr>
          <w:rFonts w:ascii="Frutiger LT Com 55 Roman" w:hAnsi="Frutiger LT Com 55 Roman"/>
          <w:color w:val="333333"/>
          <w:sz w:val="16"/>
          <w:szCs w:val="16"/>
        </w:rPr>
        <w:t>,</w:t>
      </w:r>
      <w:r w:rsidR="001E57C7">
        <w:rPr>
          <w:rFonts w:ascii="Frutiger LT Com 55 Roman" w:hAnsi="Frutiger LT Com 55 Roman"/>
          <w:color w:val="333333"/>
          <w:sz w:val="16"/>
          <w:szCs w:val="16"/>
        </w:rPr>
        <w:t xml:space="preserve"> big data, and emerging transportation technologies</w:t>
      </w:r>
      <w:r w:rsidRPr="006A5C9C">
        <w:rPr>
          <w:rFonts w:ascii="Frutiger LT Com 55 Roman" w:hAnsi="Frutiger LT Com 55 Roman"/>
          <w:color w:val="333333"/>
          <w:sz w:val="16"/>
          <w:szCs w:val="16"/>
        </w:rPr>
        <w:t>. We anticipate significant career development will occur while working on the</w:t>
      </w:r>
      <w:r w:rsidR="001E57C7">
        <w:rPr>
          <w:rFonts w:ascii="Frutiger LT Com 55 Roman" w:hAnsi="Frutiger LT Com 55 Roman"/>
          <w:color w:val="333333"/>
          <w:sz w:val="16"/>
          <w:szCs w:val="16"/>
        </w:rPr>
        <w:t xml:space="preserve"> </w:t>
      </w:r>
      <w:r w:rsidRPr="006A5C9C">
        <w:rPr>
          <w:rFonts w:ascii="Frutiger LT Com 55 Roman" w:hAnsi="Frutiger LT Com 55 Roman"/>
          <w:color w:val="333333"/>
          <w:sz w:val="16"/>
          <w:szCs w:val="16"/>
        </w:rPr>
        <w:t>duties and responsibilities described below and through mentoring and close collaboration with senior staff</w:t>
      </w:r>
      <w:r w:rsidR="00993EC8" w:rsidRPr="006A5C9C">
        <w:rPr>
          <w:rFonts w:ascii="Frutiger LT Com 55 Roman" w:hAnsi="Frutiger LT Com 55 Roman"/>
          <w:color w:val="333333"/>
          <w:sz w:val="16"/>
          <w:szCs w:val="16"/>
        </w:rPr>
        <w:t xml:space="preserve"> and consultants</w:t>
      </w:r>
      <w:r w:rsidRPr="006A5C9C">
        <w:rPr>
          <w:rFonts w:ascii="Frutiger LT Com 55 Roman" w:hAnsi="Frutiger LT Com 55 Roman"/>
          <w:color w:val="333333"/>
          <w:sz w:val="16"/>
          <w:szCs w:val="16"/>
        </w:rPr>
        <w:t>.</w:t>
      </w:r>
      <w:r w:rsidR="006A5C9C">
        <w:rPr>
          <w:rFonts w:ascii="Frutiger LT Com 55 Roman" w:hAnsi="Frutiger LT Com 55 Roman"/>
          <w:color w:val="333333"/>
          <w:sz w:val="16"/>
          <w:szCs w:val="16"/>
        </w:rPr>
        <w:t xml:space="preserve"> </w:t>
      </w:r>
      <w:r w:rsidRPr="006A5C9C">
        <w:rPr>
          <w:rFonts w:ascii="Frutiger LT Com 55 Roman" w:hAnsi="Frutiger LT Com 55 Roman"/>
          <w:color w:val="333333"/>
          <w:sz w:val="16"/>
          <w:szCs w:val="16"/>
        </w:rPr>
        <w:t xml:space="preserve">Examples of primary responsibilities </w:t>
      </w:r>
      <w:r w:rsidR="00431243" w:rsidRPr="006A5C9C">
        <w:rPr>
          <w:rFonts w:ascii="Frutiger LT Com 55 Roman" w:hAnsi="Frutiger LT Com 55 Roman"/>
          <w:color w:val="333333"/>
          <w:sz w:val="16"/>
          <w:szCs w:val="16"/>
        </w:rPr>
        <w:t xml:space="preserve">may </w:t>
      </w:r>
      <w:bookmarkEnd w:id="21"/>
      <w:r w:rsidRPr="006A5C9C">
        <w:rPr>
          <w:rFonts w:ascii="Frutiger LT Com 55 Roman" w:hAnsi="Frutiger LT Com 55 Roman"/>
          <w:color w:val="333333"/>
          <w:sz w:val="16"/>
          <w:szCs w:val="16"/>
        </w:rPr>
        <w:t>include</w:t>
      </w:r>
      <w:r w:rsidR="00901BA8" w:rsidRPr="006A5C9C">
        <w:rPr>
          <w:rFonts w:ascii="Frutiger LT Com 55 Roman" w:hAnsi="Frutiger LT Com 55 Roman"/>
          <w:color w:val="333333"/>
          <w:sz w:val="16"/>
          <w:szCs w:val="16"/>
        </w:rPr>
        <w:t>:</w:t>
      </w:r>
    </w:p>
    <w:p w14:paraId="19E7FE16" w14:textId="77777777" w:rsidR="00F75DE8" w:rsidRPr="006A5C9C" w:rsidRDefault="00901BA8" w:rsidP="00A519A6">
      <w:pPr>
        <w:pStyle w:val="BodyText"/>
        <w:spacing w:after="0" w:line="250" w:lineRule="atLeast"/>
        <w:rPr>
          <w:rFonts w:ascii="Frutiger LT Com 55 Roman" w:hAnsi="Frutiger LT Com 55 Roman"/>
          <w:color w:val="333333"/>
          <w:spacing w:val="-3"/>
          <w:sz w:val="16"/>
          <w:szCs w:val="16"/>
        </w:rPr>
      </w:pPr>
      <w:r w:rsidRPr="006A5C9C">
        <w:rPr>
          <w:rFonts w:ascii="Frutiger LT Com 55 Roman" w:hAnsi="Frutiger LT Com 55 Roman"/>
          <w:color w:val="333333"/>
          <w:spacing w:val="-3"/>
          <w:sz w:val="16"/>
          <w:szCs w:val="16"/>
        </w:rPr>
        <w:t xml:space="preserve"> </w:t>
      </w:r>
    </w:p>
    <w:p w14:paraId="740B63BD" w14:textId="11178568" w:rsidR="00D3152B" w:rsidRDefault="001403DD" w:rsidP="00A519A6">
      <w:pPr>
        <w:pStyle w:val="BulletText"/>
        <w:numPr>
          <w:ilvl w:val="0"/>
          <w:numId w:val="1"/>
        </w:numPr>
        <w:tabs>
          <w:tab w:val="clear" w:pos="360"/>
        </w:tabs>
        <w:spacing w:after="120" w:line="250" w:lineRule="atLeast"/>
        <w:ind w:left="288" w:hanging="288"/>
        <w:rPr>
          <w:rFonts w:ascii="Frutiger LT Com 55 Roman" w:hAnsi="Frutiger LT Com 55 Roman"/>
          <w:color w:val="333333"/>
          <w:sz w:val="16"/>
          <w:szCs w:val="16"/>
        </w:rPr>
      </w:pPr>
      <w:r w:rsidRPr="00266B20">
        <w:rPr>
          <w:rFonts w:ascii="Frutiger LT Com 55 Roman" w:hAnsi="Frutiger LT Com 55 Roman"/>
          <w:color w:val="333333"/>
          <w:sz w:val="16"/>
          <w:szCs w:val="16"/>
        </w:rPr>
        <w:t xml:space="preserve">Perform various </w:t>
      </w:r>
      <w:r w:rsidR="00EE12EF" w:rsidRPr="00266B20">
        <w:rPr>
          <w:rFonts w:ascii="Frutiger LT Com 55 Roman" w:hAnsi="Frutiger LT Com 55 Roman"/>
          <w:color w:val="333333"/>
          <w:sz w:val="16"/>
          <w:szCs w:val="16"/>
        </w:rPr>
        <w:t xml:space="preserve">duties related to </w:t>
      </w:r>
      <w:r w:rsidR="00D3152B" w:rsidRPr="00266B20">
        <w:rPr>
          <w:rFonts w:ascii="Frutiger LT Com 55 Roman" w:hAnsi="Frutiger LT Com 55 Roman"/>
          <w:color w:val="333333"/>
          <w:sz w:val="16"/>
          <w:szCs w:val="16"/>
        </w:rPr>
        <w:t>the maintenance</w:t>
      </w:r>
      <w:r w:rsidR="00522FD2" w:rsidRPr="00266B20">
        <w:rPr>
          <w:rFonts w:ascii="Frutiger LT Com 55 Roman" w:hAnsi="Frutiger LT Com 55 Roman"/>
          <w:color w:val="333333"/>
          <w:sz w:val="16"/>
          <w:szCs w:val="16"/>
        </w:rPr>
        <w:t xml:space="preserve"> and</w:t>
      </w:r>
      <w:r w:rsidR="008741B7" w:rsidRPr="00266B20">
        <w:rPr>
          <w:rFonts w:ascii="Frutiger LT Com 55 Roman" w:hAnsi="Frutiger LT Com 55 Roman"/>
          <w:color w:val="333333"/>
          <w:sz w:val="16"/>
          <w:szCs w:val="16"/>
        </w:rPr>
        <w:t xml:space="preserve"> </w:t>
      </w:r>
      <w:r w:rsidR="00D3152B" w:rsidRPr="00266B20">
        <w:rPr>
          <w:rFonts w:ascii="Frutiger LT Com 55 Roman" w:hAnsi="Frutiger LT Com 55 Roman"/>
          <w:color w:val="333333"/>
          <w:sz w:val="16"/>
          <w:szCs w:val="16"/>
        </w:rPr>
        <w:t xml:space="preserve">improvement of </w:t>
      </w:r>
      <w:r w:rsidR="001B463A">
        <w:rPr>
          <w:rFonts w:ascii="Frutiger LT Com 55 Roman" w:hAnsi="Frutiger LT Com 55 Roman"/>
          <w:color w:val="333333"/>
          <w:sz w:val="16"/>
          <w:szCs w:val="16"/>
        </w:rPr>
        <w:t xml:space="preserve">SANDAG </w:t>
      </w:r>
      <w:r w:rsidR="008741B7" w:rsidRPr="00266B20">
        <w:rPr>
          <w:rFonts w:ascii="Frutiger LT Com 55 Roman" w:hAnsi="Frutiger LT Com 55 Roman"/>
          <w:color w:val="333333"/>
          <w:sz w:val="16"/>
          <w:szCs w:val="16"/>
        </w:rPr>
        <w:t xml:space="preserve">models such as </w:t>
      </w:r>
      <w:r w:rsidR="00EE12EF" w:rsidRPr="00266B20">
        <w:rPr>
          <w:rFonts w:ascii="Frutiger LT Com 55 Roman" w:hAnsi="Frutiger LT Com 55 Roman"/>
          <w:color w:val="333333"/>
          <w:sz w:val="16"/>
          <w:szCs w:val="16"/>
        </w:rPr>
        <w:t xml:space="preserve">the </w:t>
      </w:r>
      <w:r w:rsidR="00D3152B" w:rsidRPr="00266B20">
        <w:rPr>
          <w:rFonts w:ascii="Frutiger LT Com 55 Roman" w:hAnsi="Frutiger LT Com 55 Roman"/>
          <w:color w:val="333333"/>
          <w:sz w:val="16"/>
          <w:szCs w:val="16"/>
        </w:rPr>
        <w:t xml:space="preserve">activity-based </w:t>
      </w:r>
      <w:r w:rsidRPr="00266B20">
        <w:rPr>
          <w:rFonts w:ascii="Frutiger LT Com 55 Roman" w:hAnsi="Frutiger LT Com 55 Roman"/>
          <w:color w:val="333333"/>
          <w:sz w:val="16"/>
          <w:szCs w:val="16"/>
        </w:rPr>
        <w:t>model</w:t>
      </w:r>
      <w:r w:rsidR="006318C6">
        <w:rPr>
          <w:rFonts w:ascii="Frutiger LT Com 55 Roman" w:hAnsi="Frutiger LT Com 55 Roman"/>
          <w:color w:val="333333"/>
          <w:sz w:val="16"/>
          <w:szCs w:val="16"/>
        </w:rPr>
        <w:t xml:space="preserve"> </w:t>
      </w:r>
      <w:r w:rsidR="00EA264E">
        <w:rPr>
          <w:rFonts w:ascii="Frutiger LT Com 55 Roman" w:hAnsi="Frutiger LT Com 55 Roman"/>
          <w:color w:val="333333"/>
          <w:sz w:val="16"/>
          <w:szCs w:val="16"/>
        </w:rPr>
        <w:t xml:space="preserve">(ABM) </w:t>
      </w:r>
      <w:r w:rsidR="006318C6">
        <w:rPr>
          <w:rFonts w:ascii="Frutiger LT Com 55 Roman" w:hAnsi="Frutiger LT Com 55 Roman"/>
          <w:color w:val="333333"/>
          <w:sz w:val="16"/>
          <w:szCs w:val="16"/>
        </w:rPr>
        <w:t xml:space="preserve">and </w:t>
      </w:r>
      <w:r w:rsidR="001E57C7">
        <w:rPr>
          <w:rFonts w:ascii="Frutiger LT Com 55 Roman" w:hAnsi="Frutiger LT Com 55 Roman"/>
          <w:color w:val="333333"/>
          <w:sz w:val="16"/>
          <w:szCs w:val="16"/>
        </w:rPr>
        <w:t xml:space="preserve">the </w:t>
      </w:r>
      <w:r w:rsidR="007D658C" w:rsidRPr="00266B20">
        <w:rPr>
          <w:rFonts w:ascii="Frutiger LT Com 55 Roman" w:hAnsi="Frutiger LT Com 55 Roman"/>
          <w:color w:val="333333"/>
          <w:sz w:val="16"/>
          <w:szCs w:val="16"/>
        </w:rPr>
        <w:t>active transportation (AT) model</w:t>
      </w:r>
      <w:r w:rsidR="00522FD2" w:rsidRPr="00266B20">
        <w:rPr>
          <w:rFonts w:ascii="Frutiger LT Com 55 Roman" w:hAnsi="Frutiger LT Com 55 Roman"/>
          <w:color w:val="333333"/>
          <w:sz w:val="16"/>
          <w:szCs w:val="16"/>
        </w:rPr>
        <w:t>.</w:t>
      </w:r>
      <w:r w:rsidR="00DE1A15" w:rsidRPr="00266B20">
        <w:rPr>
          <w:rFonts w:ascii="Frutiger LT Com 55 Roman" w:hAnsi="Frutiger LT Com 55 Roman"/>
          <w:color w:val="333333"/>
          <w:sz w:val="16"/>
          <w:szCs w:val="16"/>
        </w:rPr>
        <w:t xml:space="preserve"> </w:t>
      </w:r>
    </w:p>
    <w:p w14:paraId="7FFAE391" w14:textId="050F2A7E" w:rsidR="001B463A" w:rsidRDefault="001B463A" w:rsidP="00A519A6">
      <w:pPr>
        <w:pStyle w:val="BulletText"/>
        <w:numPr>
          <w:ilvl w:val="0"/>
          <w:numId w:val="1"/>
        </w:numPr>
        <w:tabs>
          <w:tab w:val="clear" w:pos="360"/>
        </w:tabs>
        <w:spacing w:after="120" w:line="250" w:lineRule="atLeast"/>
        <w:ind w:left="288" w:hanging="288"/>
        <w:rPr>
          <w:rFonts w:ascii="Frutiger LT Com 55 Roman" w:hAnsi="Frutiger LT Com 55 Roman"/>
          <w:color w:val="333333"/>
          <w:sz w:val="16"/>
          <w:szCs w:val="16"/>
        </w:rPr>
      </w:pPr>
      <w:r>
        <w:rPr>
          <w:rFonts w:ascii="Frutiger LT Com 55 Roman" w:hAnsi="Frutiger LT Com 55 Roman"/>
          <w:color w:val="333333"/>
          <w:sz w:val="16"/>
          <w:szCs w:val="16"/>
        </w:rPr>
        <w:t xml:space="preserve">Perform research and participate in the development of modeling features related to emerging transportation technologies, transformative modes, and shared mobilities. </w:t>
      </w:r>
    </w:p>
    <w:p w14:paraId="248D005E" w14:textId="6147EBBE" w:rsidR="001B463A" w:rsidRPr="001B463A" w:rsidRDefault="001B463A" w:rsidP="00A519A6">
      <w:pPr>
        <w:pStyle w:val="BulletText"/>
        <w:numPr>
          <w:ilvl w:val="0"/>
          <w:numId w:val="1"/>
        </w:numPr>
        <w:tabs>
          <w:tab w:val="clear" w:pos="360"/>
        </w:tabs>
        <w:spacing w:after="120" w:line="250" w:lineRule="atLeast"/>
        <w:ind w:left="288" w:hanging="288"/>
        <w:rPr>
          <w:rFonts w:ascii="Frutiger LT Com 55 Roman" w:hAnsi="Frutiger LT Com 55 Roman"/>
          <w:color w:val="333333"/>
          <w:sz w:val="16"/>
          <w:szCs w:val="16"/>
        </w:rPr>
      </w:pPr>
      <w:r w:rsidRPr="00266B20">
        <w:rPr>
          <w:rFonts w:ascii="Frutiger LT Com 55 Roman" w:hAnsi="Frutiger LT Com 55 Roman"/>
          <w:color w:val="333333"/>
          <w:sz w:val="16"/>
          <w:szCs w:val="16"/>
        </w:rPr>
        <w:t>Develop and maintain custom software applications to support travel forecast modeling</w:t>
      </w:r>
      <w:r>
        <w:rPr>
          <w:rFonts w:ascii="Frutiger LT Com 55 Roman" w:hAnsi="Frutiger LT Com 55 Roman"/>
          <w:color w:val="333333"/>
          <w:sz w:val="16"/>
          <w:szCs w:val="16"/>
        </w:rPr>
        <w:t>.</w:t>
      </w:r>
    </w:p>
    <w:p w14:paraId="053D9171" w14:textId="64E9505B" w:rsidR="006623FC" w:rsidRPr="00B43F86" w:rsidRDefault="006623FC" w:rsidP="00A519A6">
      <w:pPr>
        <w:pStyle w:val="BulletText"/>
        <w:numPr>
          <w:ilvl w:val="0"/>
          <w:numId w:val="1"/>
        </w:numPr>
        <w:tabs>
          <w:tab w:val="clear" w:pos="360"/>
        </w:tabs>
        <w:spacing w:after="120" w:line="250" w:lineRule="atLeast"/>
        <w:ind w:left="288" w:hanging="288"/>
        <w:rPr>
          <w:rFonts w:ascii="Frutiger LT Com 55 Roman" w:hAnsi="Frutiger LT Com 55 Roman"/>
          <w:color w:val="333333"/>
          <w:sz w:val="16"/>
          <w:szCs w:val="16"/>
        </w:rPr>
      </w:pPr>
      <w:r w:rsidRPr="00266B20">
        <w:rPr>
          <w:rFonts w:ascii="Frutiger LT Com 55 Roman" w:hAnsi="Frutiger LT Com 55 Roman"/>
          <w:color w:val="333333"/>
          <w:sz w:val="16"/>
          <w:szCs w:val="16"/>
        </w:rPr>
        <w:t xml:space="preserve">Ensure transportation modeling tools and analytical capabilities are credible and effective for policy analysis; </w:t>
      </w:r>
      <w:r w:rsidRPr="00B43F86">
        <w:rPr>
          <w:rFonts w:ascii="Frutiger LT Com 55 Roman" w:hAnsi="Frutiger LT Com 55 Roman"/>
          <w:color w:val="333333"/>
          <w:sz w:val="16"/>
          <w:szCs w:val="16"/>
        </w:rPr>
        <w:t xml:space="preserve">participate in </w:t>
      </w:r>
      <w:r w:rsidR="00A06431" w:rsidRPr="00B43F86">
        <w:rPr>
          <w:rFonts w:ascii="Frutiger LT Com 55 Roman" w:hAnsi="Frutiger LT Com 55 Roman"/>
          <w:color w:val="333333"/>
          <w:sz w:val="16"/>
          <w:szCs w:val="16"/>
        </w:rPr>
        <w:t>quality assurance and quality control</w:t>
      </w:r>
      <w:r w:rsidR="003D0558" w:rsidRPr="00B43F86">
        <w:rPr>
          <w:rFonts w:ascii="Frutiger LT Com 55 Roman" w:hAnsi="Frutiger LT Com 55 Roman"/>
          <w:color w:val="333333"/>
          <w:sz w:val="16"/>
          <w:szCs w:val="16"/>
        </w:rPr>
        <w:t xml:space="preserve"> processes</w:t>
      </w:r>
      <w:r w:rsidR="006318C6">
        <w:rPr>
          <w:rFonts w:ascii="Frutiger LT Com 55 Roman" w:hAnsi="Frutiger LT Com 55 Roman"/>
          <w:color w:val="333333"/>
          <w:sz w:val="16"/>
          <w:szCs w:val="16"/>
        </w:rPr>
        <w:t>.</w:t>
      </w:r>
    </w:p>
    <w:p w14:paraId="3EF89769" w14:textId="68F2D4BE" w:rsidR="000D4482" w:rsidRPr="00266B20" w:rsidRDefault="000D4482" w:rsidP="00A519A6">
      <w:pPr>
        <w:pStyle w:val="BulletText"/>
        <w:numPr>
          <w:ilvl w:val="0"/>
          <w:numId w:val="1"/>
        </w:numPr>
        <w:tabs>
          <w:tab w:val="clear" w:pos="360"/>
        </w:tabs>
        <w:spacing w:after="120" w:line="250" w:lineRule="atLeast"/>
        <w:ind w:left="288" w:hanging="288"/>
        <w:rPr>
          <w:rFonts w:ascii="Frutiger LT Com 55 Roman" w:hAnsi="Frutiger LT Com 55 Roman"/>
          <w:color w:val="333333"/>
          <w:sz w:val="16"/>
          <w:szCs w:val="16"/>
        </w:rPr>
      </w:pPr>
      <w:r w:rsidRPr="00266B20">
        <w:rPr>
          <w:rFonts w:ascii="Frutiger LT Com 55 Roman" w:hAnsi="Frutiger LT Com 55 Roman"/>
          <w:color w:val="333333"/>
          <w:sz w:val="16"/>
          <w:szCs w:val="16"/>
        </w:rPr>
        <w:t xml:space="preserve">Coordinate </w:t>
      </w:r>
      <w:r w:rsidR="00041CF9" w:rsidRPr="00266B20">
        <w:rPr>
          <w:rFonts w:ascii="Frutiger LT Com 55 Roman" w:hAnsi="Frutiger LT Com 55 Roman"/>
          <w:color w:val="333333"/>
          <w:sz w:val="16"/>
          <w:szCs w:val="16"/>
        </w:rPr>
        <w:t xml:space="preserve">with </w:t>
      </w:r>
      <w:r w:rsidR="006A5C9C" w:rsidRPr="00266B20">
        <w:rPr>
          <w:rFonts w:ascii="Frutiger LT Com 55 Roman" w:hAnsi="Frutiger LT Com 55 Roman"/>
          <w:color w:val="333333"/>
          <w:sz w:val="16"/>
          <w:szCs w:val="16"/>
        </w:rPr>
        <w:t>M</w:t>
      </w:r>
      <w:r w:rsidR="00041CF9" w:rsidRPr="00266B20">
        <w:rPr>
          <w:rFonts w:ascii="Frutiger LT Com 55 Roman" w:hAnsi="Frutiger LT Com 55 Roman"/>
          <w:color w:val="333333"/>
          <w:sz w:val="16"/>
          <w:szCs w:val="16"/>
        </w:rPr>
        <w:t xml:space="preserve">odel </w:t>
      </w:r>
      <w:r w:rsidR="006A5C9C" w:rsidRPr="00266B20">
        <w:rPr>
          <w:rFonts w:ascii="Frutiger LT Com 55 Roman" w:hAnsi="Frutiger LT Com 55 Roman"/>
          <w:color w:val="333333"/>
          <w:sz w:val="16"/>
          <w:szCs w:val="16"/>
        </w:rPr>
        <w:t>A</w:t>
      </w:r>
      <w:r w:rsidR="00041CF9" w:rsidRPr="00266B20">
        <w:rPr>
          <w:rFonts w:ascii="Frutiger LT Com 55 Roman" w:hAnsi="Frutiger LT Com 55 Roman"/>
          <w:color w:val="333333"/>
          <w:sz w:val="16"/>
          <w:szCs w:val="16"/>
        </w:rPr>
        <w:t>pplication staff to support transportation modeling and analysis</w:t>
      </w:r>
      <w:r w:rsidRPr="00266B20">
        <w:rPr>
          <w:rFonts w:ascii="Frutiger LT Com 55 Roman" w:hAnsi="Frutiger LT Com 55 Roman"/>
          <w:color w:val="333333"/>
          <w:sz w:val="16"/>
          <w:szCs w:val="16"/>
        </w:rPr>
        <w:t xml:space="preserve"> </w:t>
      </w:r>
      <w:r w:rsidR="006A5C9C" w:rsidRPr="00266B20">
        <w:rPr>
          <w:rFonts w:ascii="Frutiger LT Com 55 Roman" w:hAnsi="Frutiger LT Com 55 Roman"/>
          <w:color w:val="333333"/>
          <w:sz w:val="16"/>
          <w:szCs w:val="16"/>
        </w:rPr>
        <w:t>required for long-range regional plans</w:t>
      </w:r>
      <w:r w:rsidR="00034343">
        <w:rPr>
          <w:rFonts w:ascii="Frutiger LT Com 55 Roman" w:hAnsi="Frutiger LT Com 55 Roman"/>
          <w:color w:val="333333"/>
          <w:sz w:val="16"/>
          <w:szCs w:val="16"/>
        </w:rPr>
        <w:t xml:space="preserve"> </w:t>
      </w:r>
      <w:r w:rsidR="00041CF9" w:rsidRPr="00266B20">
        <w:rPr>
          <w:rFonts w:ascii="Frutiger LT Com 55 Roman" w:hAnsi="Frutiger LT Com 55 Roman"/>
          <w:color w:val="333333"/>
          <w:sz w:val="16"/>
          <w:szCs w:val="16"/>
        </w:rPr>
        <w:t xml:space="preserve">and highway and transit </w:t>
      </w:r>
      <w:r w:rsidRPr="00266B20">
        <w:rPr>
          <w:rFonts w:ascii="Frutiger LT Com 55 Roman" w:hAnsi="Frutiger LT Com 55 Roman"/>
          <w:color w:val="333333"/>
          <w:sz w:val="16"/>
          <w:szCs w:val="16"/>
        </w:rPr>
        <w:t>investment studies.</w:t>
      </w:r>
    </w:p>
    <w:p w14:paraId="52831D71" w14:textId="7F01FD2E" w:rsidR="001B463A" w:rsidRPr="001B463A" w:rsidRDefault="001B463A" w:rsidP="00A519A6">
      <w:pPr>
        <w:pStyle w:val="BulletText"/>
        <w:numPr>
          <w:ilvl w:val="0"/>
          <w:numId w:val="1"/>
        </w:numPr>
        <w:tabs>
          <w:tab w:val="left" w:pos="360"/>
          <w:tab w:val="num" w:pos="2160"/>
        </w:tabs>
        <w:spacing w:after="120" w:line="250" w:lineRule="atLeast"/>
        <w:ind w:left="288" w:hanging="288"/>
        <w:rPr>
          <w:rFonts w:ascii="Frutiger LT Com 55 Roman" w:hAnsi="Frutiger LT Com 55 Roman"/>
          <w:color w:val="333333"/>
          <w:sz w:val="16"/>
          <w:szCs w:val="16"/>
        </w:rPr>
      </w:pPr>
      <w:r w:rsidRPr="00266B20">
        <w:rPr>
          <w:rFonts w:ascii="Frutiger LT Com 55 Roman" w:hAnsi="Frutiger LT Com 55 Roman"/>
          <w:color w:val="333333"/>
          <w:sz w:val="16"/>
          <w:szCs w:val="16"/>
        </w:rPr>
        <w:t>Participate in the development of Request for Proposals (RFP’s); coordinate with consultants and ensure projects are completed on schedule</w:t>
      </w:r>
      <w:r>
        <w:rPr>
          <w:rFonts w:ascii="Frutiger LT Com 55 Roman" w:hAnsi="Frutiger LT Com 55 Roman"/>
          <w:color w:val="333333"/>
          <w:sz w:val="16"/>
          <w:szCs w:val="16"/>
        </w:rPr>
        <w:t xml:space="preserve"> and </w:t>
      </w:r>
      <w:r w:rsidRPr="00266B20">
        <w:rPr>
          <w:rFonts w:ascii="Frutiger LT Com 55 Roman" w:hAnsi="Frutiger LT Com 55 Roman"/>
          <w:color w:val="333333"/>
          <w:sz w:val="16"/>
          <w:szCs w:val="16"/>
        </w:rPr>
        <w:t xml:space="preserve">within the prescribed budget. </w:t>
      </w:r>
    </w:p>
    <w:p w14:paraId="73FE3584" w14:textId="290D84AA" w:rsidR="00D3152B" w:rsidRPr="00266B20" w:rsidRDefault="000E1484" w:rsidP="00A519A6">
      <w:pPr>
        <w:pStyle w:val="BulletText"/>
        <w:numPr>
          <w:ilvl w:val="0"/>
          <w:numId w:val="1"/>
        </w:numPr>
        <w:tabs>
          <w:tab w:val="clear" w:pos="360"/>
        </w:tabs>
        <w:spacing w:after="120" w:line="250" w:lineRule="atLeast"/>
        <w:ind w:left="288" w:hanging="288"/>
        <w:rPr>
          <w:rFonts w:ascii="Frutiger LT Com 55 Roman" w:hAnsi="Frutiger LT Com 55 Roman"/>
          <w:color w:val="333333"/>
          <w:sz w:val="16"/>
          <w:szCs w:val="16"/>
        </w:rPr>
      </w:pPr>
      <w:r w:rsidRPr="00266B20">
        <w:rPr>
          <w:rFonts w:ascii="Frutiger LT Com 55 Roman" w:hAnsi="Frutiger LT Com 55 Roman"/>
          <w:color w:val="333333"/>
          <w:sz w:val="16"/>
          <w:szCs w:val="16"/>
        </w:rPr>
        <w:t>Coordinate</w:t>
      </w:r>
      <w:r w:rsidR="00D3152B" w:rsidRPr="00266B20">
        <w:rPr>
          <w:rFonts w:ascii="Frutiger LT Com 55 Roman" w:hAnsi="Frutiger LT Com 55 Roman"/>
          <w:color w:val="333333"/>
          <w:sz w:val="16"/>
          <w:szCs w:val="16"/>
        </w:rPr>
        <w:t xml:space="preserve"> the integration </w:t>
      </w:r>
      <w:r w:rsidR="001403DD" w:rsidRPr="00266B20">
        <w:rPr>
          <w:rFonts w:ascii="Frutiger LT Com 55 Roman" w:hAnsi="Frutiger LT Com 55 Roman"/>
          <w:color w:val="333333"/>
          <w:sz w:val="16"/>
          <w:szCs w:val="16"/>
        </w:rPr>
        <w:t xml:space="preserve">of </w:t>
      </w:r>
      <w:r w:rsidR="00D3152B" w:rsidRPr="00266B20">
        <w:rPr>
          <w:rFonts w:ascii="Frutiger LT Com 55 Roman" w:hAnsi="Frutiger LT Com 55 Roman"/>
          <w:color w:val="333333"/>
          <w:sz w:val="16"/>
          <w:szCs w:val="16"/>
        </w:rPr>
        <w:t>transportation and land use models</w:t>
      </w:r>
      <w:r w:rsidR="0096017A">
        <w:rPr>
          <w:rFonts w:ascii="Frutiger LT Com 55 Roman" w:hAnsi="Frutiger LT Com 55 Roman"/>
          <w:color w:val="333333"/>
          <w:sz w:val="16"/>
          <w:szCs w:val="16"/>
        </w:rPr>
        <w:t xml:space="preserve">; </w:t>
      </w:r>
      <w:r w:rsidR="007D658C" w:rsidRPr="00266B20">
        <w:rPr>
          <w:rFonts w:ascii="Frutiger LT Com 55 Roman" w:hAnsi="Frutiger LT Com 55 Roman"/>
          <w:color w:val="333333"/>
          <w:sz w:val="16"/>
          <w:szCs w:val="16"/>
        </w:rPr>
        <w:t>c</w:t>
      </w:r>
      <w:r w:rsidR="000B3769" w:rsidRPr="00266B20">
        <w:rPr>
          <w:rFonts w:ascii="Frutiger LT Com 55 Roman" w:hAnsi="Frutiger LT Com 55 Roman"/>
          <w:color w:val="333333"/>
          <w:sz w:val="16"/>
          <w:szCs w:val="16"/>
        </w:rPr>
        <w:t xml:space="preserve">oordinate with economic and demographic research </w:t>
      </w:r>
      <w:r w:rsidR="00D3152B" w:rsidRPr="00266B20">
        <w:rPr>
          <w:rFonts w:ascii="Frutiger LT Com 55 Roman" w:hAnsi="Frutiger LT Com 55 Roman"/>
          <w:color w:val="333333"/>
          <w:sz w:val="16"/>
          <w:szCs w:val="16"/>
        </w:rPr>
        <w:t xml:space="preserve">staff to determine data interactions. </w:t>
      </w:r>
    </w:p>
    <w:p w14:paraId="148CCDD1" w14:textId="0BF69085" w:rsidR="000B3769" w:rsidRPr="00932CF4" w:rsidRDefault="000B3769" w:rsidP="00A519A6">
      <w:pPr>
        <w:pStyle w:val="BulletText"/>
        <w:numPr>
          <w:ilvl w:val="0"/>
          <w:numId w:val="1"/>
        </w:numPr>
        <w:tabs>
          <w:tab w:val="clear" w:pos="360"/>
        </w:tabs>
        <w:spacing w:after="120" w:line="250" w:lineRule="atLeast"/>
        <w:ind w:left="288" w:hanging="288"/>
        <w:rPr>
          <w:rFonts w:ascii="Frutiger LT Com 55 Roman" w:hAnsi="Frutiger LT Com 55 Roman"/>
          <w:color w:val="333333"/>
          <w:sz w:val="16"/>
          <w:szCs w:val="16"/>
        </w:rPr>
      </w:pPr>
      <w:r w:rsidRPr="00932CF4">
        <w:rPr>
          <w:rFonts w:ascii="Frutiger LT Com 55 Roman" w:hAnsi="Frutiger LT Com 55 Roman"/>
          <w:color w:val="333333"/>
          <w:sz w:val="16"/>
          <w:szCs w:val="16"/>
        </w:rPr>
        <w:t xml:space="preserve">Coordinate with </w:t>
      </w:r>
      <w:r w:rsidR="002B5155" w:rsidRPr="00932CF4">
        <w:rPr>
          <w:rFonts w:ascii="Frutiger LT Com 55 Roman" w:hAnsi="Frutiger LT Com 55 Roman"/>
          <w:color w:val="333333"/>
          <w:sz w:val="16"/>
          <w:szCs w:val="16"/>
        </w:rPr>
        <w:t xml:space="preserve">the </w:t>
      </w:r>
      <w:r w:rsidR="006A5C9C" w:rsidRPr="00266B20">
        <w:rPr>
          <w:rFonts w:ascii="Frutiger LT Com 55 Roman" w:hAnsi="Frutiger LT Com 55 Roman"/>
          <w:color w:val="333333"/>
          <w:sz w:val="16"/>
          <w:szCs w:val="16"/>
        </w:rPr>
        <w:t>D</w:t>
      </w:r>
      <w:r w:rsidRPr="00932CF4">
        <w:rPr>
          <w:rFonts w:ascii="Frutiger LT Com 55 Roman" w:hAnsi="Frutiger LT Com 55 Roman"/>
          <w:color w:val="333333"/>
          <w:sz w:val="16"/>
          <w:szCs w:val="16"/>
        </w:rPr>
        <w:t xml:space="preserve">ata </w:t>
      </w:r>
      <w:r w:rsidR="006A5C9C" w:rsidRPr="00266B20">
        <w:rPr>
          <w:rFonts w:ascii="Frutiger LT Com 55 Roman" w:hAnsi="Frutiger LT Com 55 Roman"/>
          <w:color w:val="333333"/>
          <w:sz w:val="16"/>
          <w:szCs w:val="16"/>
        </w:rPr>
        <w:t>S</w:t>
      </w:r>
      <w:r w:rsidRPr="00932CF4">
        <w:rPr>
          <w:rFonts w:ascii="Frutiger LT Com 55 Roman" w:hAnsi="Frutiger LT Com 55 Roman"/>
          <w:color w:val="333333"/>
          <w:sz w:val="16"/>
          <w:szCs w:val="16"/>
        </w:rPr>
        <w:t>olutions team to m</w:t>
      </w:r>
      <w:r w:rsidRPr="00266B20">
        <w:rPr>
          <w:rFonts w:ascii="Frutiger LT Com 55 Roman" w:hAnsi="Frutiger LT Com 55 Roman"/>
          <w:color w:val="333333"/>
          <w:sz w:val="16"/>
          <w:szCs w:val="16"/>
        </w:rPr>
        <w:t xml:space="preserve">aintain transportation databases; ensure </w:t>
      </w:r>
      <w:r w:rsidR="006A5C9C" w:rsidRPr="00266B20">
        <w:rPr>
          <w:rFonts w:ascii="Frutiger LT Com 55 Roman" w:hAnsi="Frutiger LT Com 55 Roman"/>
          <w:color w:val="333333"/>
          <w:sz w:val="16"/>
          <w:szCs w:val="16"/>
        </w:rPr>
        <w:t xml:space="preserve">current and </w:t>
      </w:r>
      <w:r w:rsidRPr="00266B20">
        <w:rPr>
          <w:rFonts w:ascii="Frutiger LT Com 55 Roman" w:hAnsi="Frutiger LT Com 55 Roman"/>
          <w:color w:val="333333"/>
          <w:sz w:val="16"/>
          <w:szCs w:val="16"/>
        </w:rPr>
        <w:t>accurate traffic and passenger count</w:t>
      </w:r>
      <w:r w:rsidR="006A5C9C" w:rsidRPr="00266B20">
        <w:rPr>
          <w:rFonts w:ascii="Frutiger LT Com 55 Roman" w:hAnsi="Frutiger LT Com 55 Roman"/>
          <w:color w:val="333333"/>
          <w:sz w:val="16"/>
          <w:szCs w:val="16"/>
        </w:rPr>
        <w:t xml:space="preserve"> data are being used</w:t>
      </w:r>
      <w:r w:rsidR="0096017A">
        <w:rPr>
          <w:rFonts w:ascii="Frutiger LT Com 55 Roman" w:hAnsi="Frutiger LT Com 55 Roman"/>
          <w:color w:val="333333"/>
          <w:sz w:val="16"/>
          <w:szCs w:val="16"/>
        </w:rPr>
        <w:t>.</w:t>
      </w:r>
      <w:r w:rsidR="00852F94">
        <w:rPr>
          <w:rFonts w:ascii="Frutiger LT Com 55 Roman" w:hAnsi="Frutiger LT Com 55 Roman"/>
          <w:color w:val="333333"/>
          <w:sz w:val="16"/>
          <w:szCs w:val="16"/>
        </w:rPr>
        <w:t xml:space="preserve"> </w:t>
      </w:r>
    </w:p>
    <w:p w14:paraId="0E04702A" w14:textId="6C00A2A9" w:rsidR="006A5C9C" w:rsidRPr="005637F7" w:rsidRDefault="003946BE" w:rsidP="00A519A6">
      <w:pPr>
        <w:pStyle w:val="BulletText"/>
        <w:numPr>
          <w:ilvl w:val="0"/>
          <w:numId w:val="1"/>
        </w:numPr>
        <w:tabs>
          <w:tab w:val="clear" w:pos="360"/>
        </w:tabs>
        <w:spacing w:after="120" w:line="250" w:lineRule="atLeast"/>
        <w:ind w:left="288" w:hanging="288"/>
        <w:rPr>
          <w:rFonts w:ascii="Frutiger LT Com 55 Roman" w:hAnsi="Frutiger LT Com 55 Roman"/>
          <w:color w:val="333333"/>
          <w:sz w:val="16"/>
          <w:szCs w:val="16"/>
        </w:rPr>
      </w:pPr>
      <w:r>
        <w:rPr>
          <w:rFonts w:ascii="Frutiger LT Com 55 Roman" w:hAnsi="Frutiger LT Com 55 Roman"/>
          <w:color w:val="333333"/>
          <w:sz w:val="16"/>
          <w:szCs w:val="16"/>
        </w:rPr>
        <w:t>C</w:t>
      </w:r>
      <w:r w:rsidR="00F64986" w:rsidRPr="00266B20">
        <w:rPr>
          <w:rFonts w:ascii="Frutiger LT Com 55 Roman" w:hAnsi="Frutiger LT Com 55 Roman"/>
          <w:color w:val="333333"/>
          <w:sz w:val="16"/>
          <w:szCs w:val="16"/>
        </w:rPr>
        <w:t>ollaborate on inter-departmental and inter-agency project teams assembled for transportation modeling</w:t>
      </w:r>
      <w:r>
        <w:rPr>
          <w:rFonts w:ascii="Frutiger LT Com 55 Roman" w:hAnsi="Frutiger LT Com 55 Roman"/>
          <w:color w:val="333333"/>
          <w:sz w:val="16"/>
          <w:szCs w:val="16"/>
        </w:rPr>
        <w:t xml:space="preserve"> </w:t>
      </w:r>
      <w:r w:rsidR="00F64986" w:rsidRPr="00266B20">
        <w:rPr>
          <w:rFonts w:ascii="Frutiger LT Com 55 Roman" w:hAnsi="Frutiger LT Com 55 Roman"/>
          <w:color w:val="333333"/>
          <w:sz w:val="16"/>
          <w:szCs w:val="16"/>
        </w:rPr>
        <w:t>anal</w:t>
      </w:r>
      <w:r w:rsidR="0096017A">
        <w:rPr>
          <w:rFonts w:ascii="Frutiger LT Com 55 Roman" w:hAnsi="Frutiger LT Com 55 Roman"/>
          <w:color w:val="333333"/>
          <w:sz w:val="16"/>
          <w:szCs w:val="16"/>
        </w:rPr>
        <w:t>ysis</w:t>
      </w:r>
      <w:r w:rsidR="00F64986" w:rsidRPr="00266B20">
        <w:rPr>
          <w:rFonts w:ascii="Frutiger LT Com 55 Roman" w:hAnsi="Frutiger LT Com 55 Roman"/>
          <w:color w:val="333333"/>
          <w:sz w:val="16"/>
          <w:szCs w:val="16"/>
        </w:rPr>
        <w:t>; foster collaborative working relationships with local jurisdictions and various transit and transportation agencies.</w:t>
      </w:r>
    </w:p>
    <w:p w14:paraId="1BBE7F77" w14:textId="6569E5D1" w:rsidR="005637F7" w:rsidRDefault="005637F7" w:rsidP="00A519A6">
      <w:pPr>
        <w:pStyle w:val="BulletText"/>
        <w:numPr>
          <w:ilvl w:val="0"/>
          <w:numId w:val="1"/>
        </w:numPr>
        <w:tabs>
          <w:tab w:val="clear" w:pos="360"/>
        </w:tabs>
        <w:spacing w:after="120" w:line="250" w:lineRule="atLeast"/>
        <w:ind w:left="288" w:hanging="288"/>
        <w:rPr>
          <w:rFonts w:ascii="Frutiger LT Com 55 Roman" w:hAnsi="Frutiger LT Com 55 Roman"/>
          <w:color w:val="333333"/>
          <w:sz w:val="16"/>
          <w:szCs w:val="16"/>
        </w:rPr>
      </w:pPr>
      <w:r w:rsidRPr="005637F7">
        <w:rPr>
          <w:rFonts w:ascii="Frutiger LT Com 55 Roman" w:hAnsi="Frutiger LT Com 55 Roman"/>
          <w:color w:val="333333"/>
          <w:sz w:val="16"/>
          <w:szCs w:val="16"/>
        </w:rPr>
        <w:t>Prepare and present written, oral, and visual reports to policy and stakeholder committees, member agencies, community groups, private organizations, and members of the public</w:t>
      </w:r>
      <w:r>
        <w:rPr>
          <w:rFonts w:ascii="Frutiger LT Com 55 Roman" w:hAnsi="Frutiger LT Com 55 Roman"/>
          <w:color w:val="333333"/>
          <w:sz w:val="16"/>
          <w:szCs w:val="16"/>
        </w:rPr>
        <w:t>.</w:t>
      </w:r>
    </w:p>
    <w:p w14:paraId="31D7738F" w14:textId="77777777" w:rsidR="005637F7" w:rsidRPr="00266B20" w:rsidRDefault="005637F7" w:rsidP="00A519A6">
      <w:pPr>
        <w:pStyle w:val="BulletText"/>
        <w:numPr>
          <w:ilvl w:val="0"/>
          <w:numId w:val="1"/>
        </w:numPr>
        <w:tabs>
          <w:tab w:val="clear" w:pos="360"/>
        </w:tabs>
        <w:spacing w:after="120" w:line="250" w:lineRule="atLeast"/>
        <w:ind w:left="288" w:hanging="288"/>
        <w:rPr>
          <w:rFonts w:ascii="Frutiger LT Com 55 Roman" w:hAnsi="Frutiger LT Com 55 Roman"/>
          <w:color w:val="333333"/>
          <w:sz w:val="16"/>
          <w:szCs w:val="16"/>
        </w:rPr>
      </w:pPr>
      <w:r w:rsidRPr="00266B20">
        <w:rPr>
          <w:rFonts w:ascii="Frutiger LT Com 55 Roman" w:hAnsi="Frutiger LT Com 55 Roman"/>
          <w:color w:val="333333"/>
          <w:sz w:val="16"/>
          <w:szCs w:val="16"/>
        </w:rPr>
        <w:t>Supervise, mentor, train, and provide career development opportunities for a small team of professional staff with expertise in transportation modeling (Senior level only).</w:t>
      </w:r>
    </w:p>
    <w:p w14:paraId="2AA265AF" w14:textId="77777777" w:rsidR="005637F7" w:rsidRDefault="005637F7" w:rsidP="005637F7">
      <w:pPr>
        <w:pStyle w:val="BulletText"/>
        <w:widowControl w:val="0"/>
        <w:spacing w:after="120" w:line="240" w:lineRule="atLeast"/>
        <w:ind w:left="288"/>
        <w:rPr>
          <w:rFonts w:ascii="Frutiger LT Com 55 Roman" w:hAnsi="Frutiger LT Com 55 Roman"/>
          <w:color w:val="333333"/>
          <w:sz w:val="16"/>
          <w:szCs w:val="16"/>
        </w:rPr>
      </w:pPr>
    </w:p>
    <w:p w14:paraId="3FF6F00B" w14:textId="762CCA46" w:rsidR="005637F7" w:rsidRPr="005637F7" w:rsidRDefault="005637F7" w:rsidP="005637F7">
      <w:pPr>
        <w:pStyle w:val="BulletText"/>
        <w:widowControl w:val="0"/>
        <w:spacing w:after="120" w:line="240" w:lineRule="atLeast"/>
        <w:rPr>
          <w:rFonts w:ascii="Frutiger LT Com 55 Roman" w:hAnsi="Frutiger LT Com 55 Roman"/>
          <w:color w:val="333333"/>
          <w:sz w:val="16"/>
          <w:szCs w:val="16"/>
        </w:rPr>
        <w:sectPr w:rsidR="005637F7" w:rsidRPr="005637F7" w:rsidSect="00A519A6">
          <w:headerReference w:type="default" r:id="rId13"/>
          <w:type w:val="continuous"/>
          <w:pgSz w:w="12240" w:h="15840" w:code="1"/>
          <w:pgMar w:top="720" w:right="864" w:bottom="1008" w:left="864" w:header="720" w:footer="720" w:gutter="0"/>
          <w:cols w:num="2" w:space="576"/>
          <w:noEndnote/>
          <w:docGrid w:linePitch="272"/>
        </w:sectPr>
      </w:pPr>
    </w:p>
    <w:p w14:paraId="2567F7AF" w14:textId="77777777" w:rsidR="001E03F0" w:rsidRPr="006A5C9C" w:rsidRDefault="001E03F0" w:rsidP="00A519A6">
      <w:pPr>
        <w:spacing w:line="250" w:lineRule="atLeast"/>
        <w:rPr>
          <w:rFonts w:ascii="Frutiger LT Com 55 Roman" w:hAnsi="Frutiger LT Com 55 Roman"/>
          <w:b/>
          <w:color w:val="990000"/>
          <w:szCs w:val="16"/>
        </w:rPr>
      </w:pPr>
      <w:r w:rsidRPr="006A5C9C">
        <w:rPr>
          <w:rFonts w:ascii="Frutiger LT Com 55 Roman" w:hAnsi="Frutiger LT Com 55 Roman"/>
          <w:b/>
          <w:color w:val="990000"/>
          <w:szCs w:val="16"/>
        </w:rPr>
        <w:lastRenderedPageBreak/>
        <w:t>Experience and Qualifications</w:t>
      </w:r>
    </w:p>
    <w:p w14:paraId="2095BC95" w14:textId="77777777" w:rsidR="001E03F0" w:rsidRPr="00932CF4" w:rsidRDefault="001E03F0" w:rsidP="00A519A6">
      <w:pPr>
        <w:pStyle w:val="BodyText"/>
        <w:spacing w:after="0" w:line="250" w:lineRule="atLeast"/>
        <w:rPr>
          <w:rFonts w:ascii="Frutiger LT Com 55 Roman" w:hAnsi="Frutiger LT Com 55 Roman"/>
          <w:color w:val="333333"/>
          <w:sz w:val="16"/>
          <w:szCs w:val="16"/>
        </w:rPr>
      </w:pPr>
      <w:r w:rsidRPr="00932CF4">
        <w:rPr>
          <w:rFonts w:ascii="Frutiger LT Com 55 Roman" w:hAnsi="Frutiger LT Com 55 Roman"/>
          <w:color w:val="333333"/>
          <w:sz w:val="16"/>
          <w:szCs w:val="16"/>
        </w:rPr>
        <w:t>Numerous factors contribute to an individual’s ability to be successful in any given role. For this position, we are searching for a candidate with an aptitude for analytical thinking and problem solving who is organized, flexible, and can be relied upon to meet deadlines while working on multiple projects. Excellent communication skills, the ability to work collaboratively, and the use of sound judgment are important.</w:t>
      </w:r>
    </w:p>
    <w:p w14:paraId="2B7068F6" w14:textId="77777777" w:rsidR="001E03F0" w:rsidRPr="00932CF4" w:rsidRDefault="001E03F0" w:rsidP="00A519A6">
      <w:pPr>
        <w:pStyle w:val="BodyText"/>
        <w:spacing w:after="0" w:line="250" w:lineRule="atLeast"/>
        <w:rPr>
          <w:rFonts w:ascii="Frutiger LT Com 55 Roman" w:hAnsi="Frutiger LT Com 55 Roman"/>
          <w:color w:val="333333"/>
          <w:sz w:val="16"/>
          <w:szCs w:val="16"/>
        </w:rPr>
      </w:pPr>
    </w:p>
    <w:p w14:paraId="12776E20" w14:textId="25110EC8" w:rsidR="001E03F0" w:rsidRPr="00932CF4" w:rsidRDefault="001E03F0" w:rsidP="00A519A6">
      <w:pPr>
        <w:pStyle w:val="BodyText"/>
        <w:spacing w:after="0" w:line="250" w:lineRule="atLeast"/>
        <w:rPr>
          <w:rFonts w:ascii="Frutiger LT Com 55 Roman" w:hAnsi="Frutiger LT Com 55 Roman"/>
          <w:color w:val="333333"/>
          <w:sz w:val="16"/>
          <w:szCs w:val="16"/>
        </w:rPr>
      </w:pPr>
      <w:r w:rsidRPr="00932CF4">
        <w:rPr>
          <w:rFonts w:ascii="Frutiger LT Com 55 Roman" w:hAnsi="Frutiger LT Com 55 Roman"/>
          <w:color w:val="333333"/>
          <w:sz w:val="16"/>
          <w:szCs w:val="16"/>
        </w:rPr>
        <w:t xml:space="preserve">The minimum education, training, and experience qualifications include a bachelor’s degree with major coursework in </w:t>
      </w:r>
      <w:r w:rsidRPr="009232FE">
        <w:rPr>
          <w:rFonts w:ascii="Frutiger LT Com 55 Roman" w:hAnsi="Frutiger LT Com 55 Roman"/>
          <w:color w:val="333333"/>
          <w:sz w:val="16"/>
          <w:szCs w:val="16"/>
        </w:rPr>
        <w:t>transportation modeling, computer science, mathematics, statistics, engineering, or a related field</w:t>
      </w:r>
      <w:r w:rsidRPr="00932CF4">
        <w:rPr>
          <w:rFonts w:ascii="Frutiger LT Com 55 Roman" w:hAnsi="Frutiger LT Com 55 Roman"/>
          <w:color w:val="333333"/>
          <w:sz w:val="16"/>
          <w:szCs w:val="16"/>
        </w:rPr>
        <w:t xml:space="preserve"> and </w:t>
      </w:r>
      <w:r w:rsidR="00AE03DB">
        <w:rPr>
          <w:rFonts w:ascii="Frutiger LT Com 55 Roman" w:hAnsi="Frutiger LT Com 55 Roman"/>
          <w:color w:val="333333"/>
          <w:sz w:val="16"/>
          <w:szCs w:val="16"/>
        </w:rPr>
        <w:t>four</w:t>
      </w:r>
      <w:r w:rsidR="00431243" w:rsidRPr="009232FE">
        <w:rPr>
          <w:rFonts w:ascii="Frutiger LT Com 55 Roman" w:hAnsi="Frutiger LT Com 55 Roman"/>
          <w:color w:val="333333"/>
          <w:sz w:val="16"/>
          <w:szCs w:val="16"/>
        </w:rPr>
        <w:t xml:space="preserve"> years (Associate level) to five years (Senior level) </w:t>
      </w:r>
      <w:r w:rsidRPr="00932CF4">
        <w:rPr>
          <w:rFonts w:ascii="Frutiger LT Com 55 Roman" w:hAnsi="Frutiger LT Com 55 Roman"/>
          <w:color w:val="333333"/>
          <w:sz w:val="16"/>
          <w:szCs w:val="16"/>
        </w:rPr>
        <w:t>of experience</w:t>
      </w:r>
      <w:r w:rsidR="00431243" w:rsidRPr="00932CF4">
        <w:rPr>
          <w:rFonts w:ascii="Frutiger LT Com 55 Roman" w:hAnsi="Frutiger LT Com 55 Roman"/>
          <w:color w:val="333333"/>
          <w:sz w:val="16"/>
          <w:szCs w:val="16"/>
        </w:rPr>
        <w:t xml:space="preserve"> </w:t>
      </w:r>
      <w:r w:rsidRPr="00932CF4">
        <w:rPr>
          <w:rFonts w:ascii="Frutiger LT Com 55 Roman" w:hAnsi="Frutiger LT Com 55 Roman"/>
          <w:color w:val="333333"/>
          <w:sz w:val="16"/>
          <w:szCs w:val="16"/>
        </w:rPr>
        <w:t>working in transportation modeling</w:t>
      </w:r>
      <w:r w:rsidR="000A16B6">
        <w:rPr>
          <w:rFonts w:ascii="Frutiger LT Com 55 Roman" w:hAnsi="Frutiger LT Com 55 Roman"/>
          <w:color w:val="333333"/>
          <w:sz w:val="16"/>
          <w:szCs w:val="16"/>
        </w:rPr>
        <w:t xml:space="preserve">, data analysis, </w:t>
      </w:r>
      <w:r w:rsidR="00F511CC" w:rsidRPr="00932CF4">
        <w:rPr>
          <w:rFonts w:ascii="Frutiger LT Com 55 Roman" w:hAnsi="Frutiger LT Com 55 Roman"/>
          <w:color w:val="333333"/>
          <w:sz w:val="16"/>
          <w:szCs w:val="16"/>
        </w:rPr>
        <w:t>and software development</w:t>
      </w:r>
      <w:r w:rsidR="00431243" w:rsidRPr="00932CF4">
        <w:rPr>
          <w:rFonts w:ascii="Frutiger LT Com 55 Roman" w:hAnsi="Frutiger LT Com 55 Roman"/>
          <w:color w:val="333333"/>
          <w:sz w:val="16"/>
          <w:szCs w:val="16"/>
        </w:rPr>
        <w:t xml:space="preserve">. Some </w:t>
      </w:r>
      <w:r w:rsidR="001B3BD9" w:rsidRPr="00932CF4">
        <w:rPr>
          <w:rFonts w:ascii="Frutiger LT Com 55 Roman" w:hAnsi="Frutiger LT Com 55 Roman"/>
          <w:color w:val="333333"/>
          <w:sz w:val="16"/>
          <w:szCs w:val="16"/>
        </w:rPr>
        <w:t>lead or supervisory experience</w:t>
      </w:r>
      <w:r w:rsidR="00431243" w:rsidRPr="00932CF4">
        <w:rPr>
          <w:rFonts w:ascii="Frutiger LT Com 55 Roman" w:hAnsi="Frutiger LT Com 55 Roman"/>
          <w:color w:val="333333"/>
          <w:sz w:val="16"/>
          <w:szCs w:val="16"/>
        </w:rPr>
        <w:t xml:space="preserve"> is required for the Senior level</w:t>
      </w:r>
      <w:r w:rsidRPr="00932CF4">
        <w:rPr>
          <w:rFonts w:ascii="Frutiger LT Com 55 Roman" w:hAnsi="Frutiger LT Com 55 Roman"/>
          <w:color w:val="333333"/>
          <w:sz w:val="16"/>
          <w:szCs w:val="16"/>
        </w:rPr>
        <w:t xml:space="preserve">. An advanced degree is desirable. </w:t>
      </w:r>
    </w:p>
    <w:p w14:paraId="0AC8836A" w14:textId="77777777" w:rsidR="001E03F0" w:rsidRPr="009232FE" w:rsidRDefault="001E03F0" w:rsidP="00A519A6">
      <w:pPr>
        <w:pStyle w:val="BodyText"/>
        <w:spacing w:after="0" w:line="250" w:lineRule="atLeast"/>
        <w:rPr>
          <w:rFonts w:ascii="Frutiger LT Com 55 Roman" w:hAnsi="Frutiger LT Com 55 Roman"/>
          <w:color w:val="333333"/>
          <w:sz w:val="16"/>
          <w:szCs w:val="16"/>
        </w:rPr>
      </w:pPr>
    </w:p>
    <w:p w14:paraId="49663F6A" w14:textId="77777777" w:rsidR="001E03F0" w:rsidRPr="009232FE" w:rsidRDefault="001E03F0" w:rsidP="00A519A6">
      <w:pPr>
        <w:pStyle w:val="BodyText"/>
        <w:spacing w:after="120" w:line="250" w:lineRule="atLeast"/>
        <w:rPr>
          <w:rFonts w:ascii="Frutiger LT Com 55 Roman" w:hAnsi="Frutiger LT Com 55 Roman"/>
          <w:color w:val="333333"/>
          <w:sz w:val="16"/>
          <w:szCs w:val="16"/>
        </w:rPr>
      </w:pPr>
      <w:r w:rsidRPr="009232FE">
        <w:rPr>
          <w:rFonts w:ascii="Frutiger LT Com 55 Roman" w:hAnsi="Frutiger LT Com 55 Roman"/>
          <w:color w:val="333333"/>
          <w:sz w:val="16"/>
          <w:szCs w:val="16"/>
        </w:rPr>
        <w:t>The following information describes the specific types of career experiences that are most relevant to this position.</w:t>
      </w:r>
    </w:p>
    <w:p w14:paraId="66E68DEA" w14:textId="7E781A77" w:rsidR="00A47962" w:rsidRPr="00932CF4" w:rsidRDefault="00A47962" w:rsidP="00A519A6">
      <w:pPr>
        <w:pStyle w:val="BulletText"/>
        <w:numPr>
          <w:ilvl w:val="0"/>
          <w:numId w:val="3"/>
        </w:numPr>
        <w:tabs>
          <w:tab w:val="clear" w:pos="2700"/>
          <w:tab w:val="left" w:pos="360"/>
        </w:tabs>
        <w:spacing w:after="120" w:line="250" w:lineRule="atLeast"/>
        <w:ind w:left="360"/>
        <w:rPr>
          <w:rFonts w:ascii="Frutiger LT Com 55 Roman" w:hAnsi="Frutiger LT Com 55 Roman" w:cs="Frutiger 55 Roman"/>
          <w:color w:val="333333"/>
          <w:sz w:val="16"/>
          <w:szCs w:val="16"/>
        </w:rPr>
      </w:pPr>
      <w:r w:rsidRPr="00932CF4">
        <w:rPr>
          <w:rFonts w:ascii="Frutiger LT Com 55 Roman" w:hAnsi="Frutiger LT Com 55 Roman" w:cs="Frutiger 55 Roman"/>
          <w:color w:val="333333"/>
          <w:sz w:val="16"/>
          <w:szCs w:val="16"/>
        </w:rPr>
        <w:t>Demonstrated knowledge of the principles and practices of</w:t>
      </w:r>
      <w:r w:rsidR="00C117D5">
        <w:rPr>
          <w:rFonts w:ascii="Frutiger LT Com 55 Roman" w:hAnsi="Frutiger LT Com 55 Roman" w:cs="Frutiger 55 Roman"/>
          <w:color w:val="333333"/>
          <w:sz w:val="16"/>
          <w:szCs w:val="16"/>
        </w:rPr>
        <w:t xml:space="preserve"> </w:t>
      </w:r>
      <w:r w:rsidRPr="00932CF4">
        <w:rPr>
          <w:rFonts w:ascii="Frutiger LT Com 55 Roman" w:hAnsi="Frutiger LT Com 55 Roman" w:cs="Frutiger 55 Roman"/>
          <w:color w:val="333333"/>
          <w:sz w:val="16"/>
          <w:szCs w:val="16"/>
        </w:rPr>
        <w:t xml:space="preserve">travel demand </w:t>
      </w:r>
      <w:r w:rsidR="00076389" w:rsidRPr="00932CF4">
        <w:rPr>
          <w:rFonts w:ascii="Frutiger LT Com 55 Roman" w:hAnsi="Frutiger LT Com 55 Roman" w:cs="Frutiger 55 Roman"/>
          <w:color w:val="333333"/>
          <w:sz w:val="16"/>
          <w:szCs w:val="16"/>
        </w:rPr>
        <w:t>modeling and forecasting</w:t>
      </w:r>
      <w:r w:rsidRPr="00932CF4">
        <w:rPr>
          <w:rFonts w:ascii="Frutiger LT Com 55 Roman" w:hAnsi="Frutiger LT Com 55 Roman" w:cs="Frutiger 55 Roman"/>
          <w:color w:val="333333"/>
          <w:sz w:val="16"/>
          <w:szCs w:val="16"/>
        </w:rPr>
        <w:t>; knowledge of long-range transportation planning issues</w:t>
      </w:r>
      <w:r w:rsidR="00076389" w:rsidRPr="00932CF4">
        <w:rPr>
          <w:rFonts w:ascii="Frutiger LT Com 55 Roman" w:hAnsi="Frutiger LT Com 55 Roman" w:cs="Frutiger 55 Roman"/>
          <w:color w:val="333333"/>
          <w:sz w:val="16"/>
          <w:szCs w:val="16"/>
        </w:rPr>
        <w:t xml:space="preserve"> at a regional level is desirable</w:t>
      </w:r>
      <w:r w:rsidR="00C117D5">
        <w:rPr>
          <w:rFonts w:ascii="Frutiger LT Com 55 Roman" w:hAnsi="Frutiger LT Com 55 Roman" w:cs="Frutiger 55 Roman"/>
          <w:color w:val="333333"/>
          <w:sz w:val="16"/>
          <w:szCs w:val="16"/>
        </w:rPr>
        <w:t xml:space="preserve">; </w:t>
      </w:r>
      <w:r w:rsidR="00C117D5" w:rsidRPr="00932CF4">
        <w:rPr>
          <w:rFonts w:ascii="Frutiger LT Com 55 Roman" w:hAnsi="Frutiger LT Com 55 Roman" w:cs="Frutiger 55 Roman"/>
          <w:color w:val="333333"/>
          <w:sz w:val="16"/>
          <w:szCs w:val="16"/>
        </w:rPr>
        <w:t>experience in the Activity-Based Model (ABM) is desirable.</w:t>
      </w:r>
    </w:p>
    <w:p w14:paraId="50520D06" w14:textId="01442534" w:rsidR="00640577" w:rsidRPr="00932CF4" w:rsidRDefault="00640577" w:rsidP="00A519A6">
      <w:pPr>
        <w:pStyle w:val="BulletText"/>
        <w:numPr>
          <w:ilvl w:val="0"/>
          <w:numId w:val="3"/>
        </w:numPr>
        <w:tabs>
          <w:tab w:val="clear" w:pos="2700"/>
          <w:tab w:val="left" w:pos="360"/>
        </w:tabs>
        <w:spacing w:after="120" w:line="250" w:lineRule="atLeast"/>
        <w:ind w:left="360"/>
        <w:rPr>
          <w:rFonts w:ascii="Frutiger LT Com 55 Roman" w:hAnsi="Frutiger LT Com 55 Roman" w:cs="Frutiger 55 Roman"/>
          <w:color w:val="333333"/>
          <w:sz w:val="16"/>
          <w:szCs w:val="16"/>
        </w:rPr>
      </w:pPr>
      <w:r w:rsidRPr="00932CF4">
        <w:rPr>
          <w:rFonts w:ascii="Frutiger LT Com 55 Roman" w:hAnsi="Frutiger LT Com 55 Roman" w:cs="Frutiger 55 Roman"/>
          <w:color w:val="333333"/>
          <w:sz w:val="16"/>
          <w:szCs w:val="16"/>
        </w:rPr>
        <w:t xml:space="preserve">Demonstrated programming </w:t>
      </w:r>
      <w:r w:rsidR="001E57C7">
        <w:rPr>
          <w:rFonts w:ascii="Frutiger LT Com 55 Roman" w:hAnsi="Frutiger LT Com 55 Roman" w:cs="Frutiger 55 Roman"/>
          <w:color w:val="333333"/>
          <w:sz w:val="16"/>
          <w:szCs w:val="16"/>
        </w:rPr>
        <w:t xml:space="preserve">experiences in </w:t>
      </w:r>
      <w:r w:rsidRPr="00932CF4">
        <w:rPr>
          <w:rFonts w:ascii="Frutiger LT Com 55 Roman" w:hAnsi="Frutiger LT Com 55 Roman" w:cs="Frutiger 55 Roman"/>
          <w:color w:val="333333"/>
          <w:sz w:val="16"/>
          <w:szCs w:val="16"/>
        </w:rPr>
        <w:t>languages suc</w:t>
      </w:r>
      <w:r w:rsidR="001E57C7">
        <w:rPr>
          <w:rFonts w:ascii="Frutiger LT Com 55 Roman" w:hAnsi="Frutiger LT Com 55 Roman" w:cs="Frutiger 55 Roman"/>
          <w:color w:val="333333"/>
          <w:sz w:val="16"/>
          <w:szCs w:val="16"/>
        </w:rPr>
        <w:t>h</w:t>
      </w:r>
      <w:r w:rsidRPr="00932CF4">
        <w:rPr>
          <w:rFonts w:ascii="Frutiger LT Com 55 Roman" w:hAnsi="Frutiger LT Com 55 Roman" w:cs="Frutiger 55 Roman"/>
          <w:color w:val="333333"/>
          <w:sz w:val="16"/>
          <w:szCs w:val="16"/>
        </w:rPr>
        <w:t xml:space="preserve"> as Java, Python, R, and SQL; experience developing and maintaining custom software applications to support modeling functions.</w:t>
      </w:r>
    </w:p>
    <w:p w14:paraId="4EFE7004" w14:textId="2A9DC03A" w:rsidR="00A47962" w:rsidRPr="00932CF4" w:rsidRDefault="000C746E" w:rsidP="00A519A6">
      <w:pPr>
        <w:pStyle w:val="BulletText"/>
        <w:numPr>
          <w:ilvl w:val="0"/>
          <w:numId w:val="3"/>
        </w:numPr>
        <w:tabs>
          <w:tab w:val="clear" w:pos="2700"/>
          <w:tab w:val="left" w:pos="360"/>
        </w:tabs>
        <w:spacing w:after="120" w:line="250" w:lineRule="atLeast"/>
        <w:ind w:left="360"/>
        <w:rPr>
          <w:rFonts w:ascii="Frutiger LT Com 55 Roman" w:hAnsi="Frutiger LT Com 55 Roman" w:cs="Frutiger 55 Roman"/>
          <w:color w:val="333333"/>
          <w:sz w:val="16"/>
          <w:szCs w:val="16"/>
        </w:rPr>
      </w:pPr>
      <w:r w:rsidRPr="00932CF4">
        <w:rPr>
          <w:rFonts w:ascii="Frutiger LT Com 55 Roman" w:hAnsi="Frutiger LT Com 55 Roman" w:cs="Frutiger 55 Roman"/>
          <w:color w:val="333333"/>
          <w:sz w:val="16"/>
          <w:szCs w:val="16"/>
        </w:rPr>
        <w:t>Demonstrated e</w:t>
      </w:r>
      <w:r w:rsidR="00A47962" w:rsidRPr="00932CF4">
        <w:rPr>
          <w:rFonts w:ascii="Frutiger LT Com 55 Roman" w:hAnsi="Frutiger LT Com 55 Roman" w:cs="Frutiger 55 Roman"/>
          <w:color w:val="333333"/>
          <w:sz w:val="16"/>
          <w:szCs w:val="16"/>
        </w:rPr>
        <w:t xml:space="preserve">xperience using modeling software such as </w:t>
      </w:r>
      <w:r w:rsidR="00BF3781" w:rsidRPr="00932CF4">
        <w:rPr>
          <w:rFonts w:ascii="Frutiger LT Com 55 Roman" w:hAnsi="Frutiger LT Com 55 Roman" w:cs="Frutiger 55 Roman"/>
          <w:color w:val="333333"/>
          <w:sz w:val="16"/>
          <w:szCs w:val="16"/>
        </w:rPr>
        <w:t xml:space="preserve">EMME and </w:t>
      </w:r>
      <w:proofErr w:type="spellStart"/>
      <w:r w:rsidR="00A47962" w:rsidRPr="00932CF4">
        <w:rPr>
          <w:rFonts w:ascii="Frutiger LT Com 55 Roman" w:hAnsi="Frutiger LT Com 55 Roman" w:cs="Frutiger 55 Roman"/>
          <w:color w:val="333333"/>
          <w:sz w:val="16"/>
          <w:szCs w:val="16"/>
        </w:rPr>
        <w:t>TransCAD</w:t>
      </w:r>
      <w:proofErr w:type="spellEnd"/>
      <w:r w:rsidR="00BF3781" w:rsidRPr="00932CF4">
        <w:rPr>
          <w:rFonts w:ascii="Frutiger LT Com 55 Roman" w:hAnsi="Frutiger LT Com 55 Roman" w:cs="Frutiger 55 Roman"/>
          <w:color w:val="333333"/>
          <w:sz w:val="16"/>
          <w:szCs w:val="16"/>
        </w:rPr>
        <w:t xml:space="preserve"> </w:t>
      </w:r>
      <w:r w:rsidR="00A47962" w:rsidRPr="00932CF4">
        <w:rPr>
          <w:rFonts w:ascii="Frutiger LT Com 55 Roman" w:hAnsi="Frutiger LT Com 55 Roman" w:cs="Frutiger 55 Roman"/>
          <w:color w:val="333333"/>
          <w:sz w:val="16"/>
          <w:szCs w:val="16"/>
        </w:rPr>
        <w:t>to support large, complex model develo</w:t>
      </w:r>
      <w:r w:rsidR="00640577" w:rsidRPr="00932CF4">
        <w:rPr>
          <w:rFonts w:ascii="Frutiger LT Com 55 Roman" w:hAnsi="Frutiger LT Com 55 Roman" w:cs="Frutiger 55 Roman"/>
          <w:color w:val="333333"/>
          <w:sz w:val="16"/>
          <w:szCs w:val="16"/>
        </w:rPr>
        <w:t>pment and applications projects.</w:t>
      </w:r>
    </w:p>
    <w:p w14:paraId="006D4A4B" w14:textId="1FE5AC5C" w:rsidR="00E72F5B" w:rsidRDefault="00E72F5B" w:rsidP="00A519A6">
      <w:pPr>
        <w:pStyle w:val="BulletText"/>
        <w:numPr>
          <w:ilvl w:val="0"/>
          <w:numId w:val="3"/>
        </w:numPr>
        <w:tabs>
          <w:tab w:val="clear" w:pos="2700"/>
          <w:tab w:val="left" w:pos="360"/>
        </w:tabs>
        <w:spacing w:after="120" w:line="250" w:lineRule="atLeast"/>
        <w:ind w:left="360"/>
        <w:rPr>
          <w:rFonts w:ascii="Frutiger LT Com 55 Roman" w:hAnsi="Frutiger LT Com 55 Roman" w:cs="Frutiger 55 Roman"/>
          <w:color w:val="333333"/>
          <w:sz w:val="16"/>
          <w:szCs w:val="16"/>
        </w:rPr>
      </w:pPr>
      <w:r>
        <w:rPr>
          <w:rFonts w:ascii="Frutiger LT Com 55 Roman" w:hAnsi="Frutiger LT Com 55 Roman" w:cs="Frutiger 55 Roman"/>
          <w:color w:val="333333"/>
          <w:sz w:val="16"/>
          <w:szCs w:val="16"/>
        </w:rPr>
        <w:t>Experience with big data and application</w:t>
      </w:r>
      <w:r w:rsidR="001E57C7">
        <w:rPr>
          <w:rFonts w:ascii="Frutiger LT Com 55 Roman" w:hAnsi="Frutiger LT Com 55 Roman" w:cs="Frutiger 55 Roman"/>
          <w:color w:val="333333"/>
          <w:sz w:val="16"/>
          <w:szCs w:val="16"/>
        </w:rPr>
        <w:t>s</w:t>
      </w:r>
      <w:r>
        <w:rPr>
          <w:rFonts w:ascii="Frutiger LT Com 55 Roman" w:hAnsi="Frutiger LT Com 55 Roman" w:cs="Frutiger 55 Roman"/>
          <w:color w:val="333333"/>
          <w:sz w:val="16"/>
          <w:szCs w:val="16"/>
        </w:rPr>
        <w:t xml:space="preserve"> in travel demand modeling is preferable; research and/or experience in modeling autonomous vehicles, transformative modes, and shard mobilities are </w:t>
      </w:r>
      <w:r w:rsidR="001E57C7">
        <w:rPr>
          <w:rFonts w:ascii="Frutiger LT Com 55 Roman" w:hAnsi="Frutiger LT Com 55 Roman" w:cs="Frutiger 55 Roman"/>
          <w:color w:val="333333"/>
          <w:sz w:val="16"/>
          <w:szCs w:val="16"/>
        </w:rPr>
        <w:t>desirable</w:t>
      </w:r>
      <w:r>
        <w:rPr>
          <w:rFonts w:ascii="Frutiger LT Com 55 Roman" w:hAnsi="Frutiger LT Com 55 Roman" w:cs="Frutiger 55 Roman"/>
          <w:color w:val="333333"/>
          <w:sz w:val="16"/>
          <w:szCs w:val="16"/>
        </w:rPr>
        <w:t xml:space="preserve">. </w:t>
      </w:r>
    </w:p>
    <w:p w14:paraId="0E2C8BE4" w14:textId="4F1FCB47" w:rsidR="00A27F97" w:rsidRPr="00E72F5B" w:rsidRDefault="002135B9" w:rsidP="00A519A6">
      <w:pPr>
        <w:pStyle w:val="BulletText"/>
        <w:numPr>
          <w:ilvl w:val="0"/>
          <w:numId w:val="3"/>
        </w:numPr>
        <w:tabs>
          <w:tab w:val="clear" w:pos="2700"/>
          <w:tab w:val="left" w:pos="360"/>
        </w:tabs>
        <w:spacing w:after="120" w:line="250" w:lineRule="atLeast"/>
        <w:ind w:left="360"/>
        <w:rPr>
          <w:rFonts w:ascii="Frutiger LT Com 55 Roman" w:hAnsi="Frutiger LT Com 55 Roman" w:cs="Frutiger 55 Roman"/>
          <w:color w:val="333333"/>
          <w:sz w:val="16"/>
          <w:szCs w:val="16"/>
        </w:rPr>
      </w:pPr>
      <w:r w:rsidRPr="00932CF4">
        <w:rPr>
          <w:rFonts w:ascii="Frutiger LT Com 55 Roman" w:hAnsi="Frutiger LT Com 55 Roman" w:cs="Frutiger 55 Roman"/>
          <w:color w:val="333333"/>
          <w:sz w:val="16"/>
          <w:szCs w:val="16"/>
        </w:rPr>
        <w:t>E</w:t>
      </w:r>
      <w:r w:rsidR="000C746E" w:rsidRPr="00932CF4">
        <w:rPr>
          <w:rFonts w:ascii="Frutiger LT Com 55 Roman" w:hAnsi="Frutiger LT Com 55 Roman" w:cs="Frutiger 55 Roman"/>
          <w:color w:val="333333"/>
          <w:sz w:val="16"/>
          <w:szCs w:val="16"/>
        </w:rPr>
        <w:t>xperience with data acquisition, compilation, and</w:t>
      </w:r>
      <w:r w:rsidR="002460C5" w:rsidRPr="00932CF4">
        <w:rPr>
          <w:rFonts w:ascii="Frutiger LT Com 55 Roman" w:hAnsi="Frutiger LT Com 55 Roman" w:cs="Frutiger 55 Roman"/>
          <w:color w:val="333333"/>
          <w:sz w:val="16"/>
          <w:szCs w:val="16"/>
        </w:rPr>
        <w:t xml:space="preserve"> quality assurance/</w:t>
      </w:r>
      <w:r w:rsidR="000C746E" w:rsidRPr="00932CF4">
        <w:rPr>
          <w:rFonts w:ascii="Frutiger LT Com 55 Roman" w:hAnsi="Frutiger LT Com 55 Roman" w:cs="Frutiger 55 Roman"/>
          <w:color w:val="333333"/>
          <w:sz w:val="16"/>
          <w:szCs w:val="16"/>
        </w:rPr>
        <w:t xml:space="preserve">quality control methods; </w:t>
      </w:r>
      <w:r w:rsidR="00E72F5B">
        <w:rPr>
          <w:rFonts w:ascii="Frutiger LT Com 55 Roman" w:hAnsi="Frutiger LT Com 55 Roman" w:cs="Frutiger 55 Roman"/>
          <w:color w:val="333333"/>
          <w:sz w:val="16"/>
          <w:szCs w:val="16"/>
        </w:rPr>
        <w:t xml:space="preserve">experience </w:t>
      </w:r>
      <w:r w:rsidR="00A50039" w:rsidRPr="00E72F5B">
        <w:rPr>
          <w:rFonts w:ascii="Frutiger LT Com 55 Roman" w:hAnsi="Frutiger LT Com 55 Roman" w:cs="Frutiger 55 Roman"/>
          <w:color w:val="333333"/>
          <w:sz w:val="16"/>
          <w:szCs w:val="16"/>
        </w:rPr>
        <w:t>with relational database</w:t>
      </w:r>
      <w:r w:rsidR="00E72F5B">
        <w:rPr>
          <w:rFonts w:ascii="Frutiger LT Com 55 Roman" w:hAnsi="Frutiger LT Com 55 Roman" w:cs="Frutiger 55 Roman"/>
          <w:color w:val="333333"/>
          <w:sz w:val="16"/>
          <w:szCs w:val="16"/>
        </w:rPr>
        <w:t xml:space="preserve"> </w:t>
      </w:r>
      <w:r w:rsidR="00A50039" w:rsidRPr="00E72F5B">
        <w:rPr>
          <w:rFonts w:ascii="Frutiger LT Com 55 Roman" w:hAnsi="Frutiger LT Com 55 Roman" w:cs="Frutiger 55 Roman"/>
          <w:color w:val="333333"/>
          <w:sz w:val="16"/>
          <w:szCs w:val="16"/>
        </w:rPr>
        <w:t>such as SQL Serve</w:t>
      </w:r>
      <w:r w:rsidR="00E72F5B">
        <w:rPr>
          <w:rFonts w:ascii="Frutiger LT Com 55 Roman" w:hAnsi="Frutiger LT Com 55 Roman" w:cs="Frutiger 55 Roman"/>
          <w:color w:val="333333"/>
          <w:sz w:val="16"/>
          <w:szCs w:val="16"/>
        </w:rPr>
        <w:t xml:space="preserve">r is desirable. </w:t>
      </w:r>
    </w:p>
    <w:p w14:paraId="121C3654" w14:textId="7FECD353" w:rsidR="00A47962" w:rsidRPr="00932CF4" w:rsidRDefault="00A47962" w:rsidP="00A519A6">
      <w:pPr>
        <w:pStyle w:val="BulletText"/>
        <w:numPr>
          <w:ilvl w:val="0"/>
          <w:numId w:val="3"/>
        </w:numPr>
        <w:tabs>
          <w:tab w:val="clear" w:pos="2700"/>
          <w:tab w:val="left" w:pos="360"/>
        </w:tabs>
        <w:spacing w:after="120" w:line="250" w:lineRule="atLeast"/>
        <w:ind w:left="360"/>
        <w:rPr>
          <w:rFonts w:ascii="Frutiger LT Com 55 Roman" w:hAnsi="Frutiger LT Com 55 Roman" w:cs="Frutiger 55 Roman"/>
          <w:color w:val="333333"/>
          <w:sz w:val="16"/>
          <w:szCs w:val="16"/>
        </w:rPr>
      </w:pPr>
      <w:r w:rsidRPr="00932CF4">
        <w:rPr>
          <w:rFonts w:ascii="Frutiger LT Com 55 Roman" w:hAnsi="Frutiger LT Com 55 Roman" w:cs="Frutiger 55 Roman"/>
          <w:color w:val="333333"/>
          <w:sz w:val="16"/>
          <w:szCs w:val="16"/>
        </w:rPr>
        <w:t>Experience using GIS software to design transportation-related databases and mapping applications; experience with ESRI software is preferable.</w:t>
      </w:r>
    </w:p>
    <w:p w14:paraId="28C417AD" w14:textId="1731901C" w:rsidR="00A47962" w:rsidRPr="00932CF4" w:rsidRDefault="00E72F5B" w:rsidP="00A519A6">
      <w:pPr>
        <w:pStyle w:val="BulletText"/>
        <w:numPr>
          <w:ilvl w:val="0"/>
          <w:numId w:val="3"/>
        </w:numPr>
        <w:tabs>
          <w:tab w:val="clear" w:pos="2700"/>
          <w:tab w:val="left" w:pos="360"/>
        </w:tabs>
        <w:spacing w:after="120" w:line="250" w:lineRule="atLeast"/>
        <w:ind w:left="360"/>
        <w:rPr>
          <w:rFonts w:ascii="Frutiger LT Com 55 Roman" w:hAnsi="Frutiger LT Com 55 Roman" w:cs="Frutiger 55 Roman"/>
          <w:color w:val="333333"/>
          <w:sz w:val="16"/>
          <w:szCs w:val="16"/>
        </w:rPr>
      </w:pPr>
      <w:r>
        <w:rPr>
          <w:rFonts w:ascii="Frutiger LT Com 55 Roman" w:hAnsi="Frutiger LT Com 55 Roman" w:cs="Frutiger 55 Roman"/>
          <w:color w:val="333333"/>
          <w:sz w:val="16"/>
          <w:szCs w:val="16"/>
        </w:rPr>
        <w:t>P</w:t>
      </w:r>
      <w:r w:rsidR="00A47962" w:rsidRPr="00932CF4">
        <w:rPr>
          <w:rFonts w:ascii="Frutiger LT Com 55 Roman" w:hAnsi="Frutiger LT Com 55 Roman" w:cs="Frutiger 55 Roman"/>
          <w:color w:val="333333"/>
          <w:sz w:val="16"/>
          <w:szCs w:val="16"/>
        </w:rPr>
        <w:t>roject management</w:t>
      </w:r>
      <w:r>
        <w:rPr>
          <w:rFonts w:ascii="Frutiger LT Com 55 Roman" w:hAnsi="Frutiger LT Com 55 Roman" w:cs="Frutiger 55 Roman"/>
          <w:color w:val="333333"/>
          <w:sz w:val="16"/>
          <w:szCs w:val="16"/>
        </w:rPr>
        <w:t xml:space="preserve"> and</w:t>
      </w:r>
      <w:r w:rsidR="002135B9" w:rsidRPr="00932CF4">
        <w:rPr>
          <w:rFonts w:ascii="Frutiger LT Com 55 Roman" w:hAnsi="Frutiger LT Com 55 Roman" w:cs="Frutiger 55 Roman"/>
          <w:color w:val="333333"/>
          <w:sz w:val="16"/>
          <w:szCs w:val="16"/>
        </w:rPr>
        <w:t xml:space="preserve"> coordination</w:t>
      </w:r>
      <w:r w:rsidR="00A47962" w:rsidRPr="00932CF4">
        <w:rPr>
          <w:rFonts w:ascii="Frutiger LT Com 55 Roman" w:hAnsi="Frutiger LT Com 55 Roman" w:cs="Frutiger 55 Roman"/>
          <w:color w:val="333333"/>
          <w:sz w:val="16"/>
          <w:szCs w:val="16"/>
        </w:rPr>
        <w:t xml:space="preserve"> experience, including </w:t>
      </w:r>
      <w:r w:rsidR="002135B9" w:rsidRPr="00932CF4">
        <w:rPr>
          <w:rFonts w:ascii="Frutiger LT Com 55 Roman" w:hAnsi="Frutiger LT Com 55 Roman" w:cs="Frutiger 55 Roman"/>
          <w:color w:val="333333"/>
          <w:sz w:val="16"/>
          <w:szCs w:val="16"/>
        </w:rPr>
        <w:t xml:space="preserve">participating in the </w:t>
      </w:r>
      <w:r w:rsidR="00A47962" w:rsidRPr="00932CF4">
        <w:rPr>
          <w:rFonts w:ascii="Frutiger LT Com 55 Roman" w:hAnsi="Frutiger LT Com 55 Roman" w:cs="Frutiger 55 Roman"/>
          <w:color w:val="333333"/>
          <w:sz w:val="16"/>
          <w:szCs w:val="16"/>
        </w:rPr>
        <w:t>development of RFPs, budgets, schedules, consultant selection, and contract management</w:t>
      </w:r>
      <w:r>
        <w:rPr>
          <w:rFonts w:ascii="Frutiger LT Com 55 Roman" w:hAnsi="Frutiger LT Com 55 Roman" w:cs="Frutiger 55 Roman"/>
          <w:color w:val="333333"/>
          <w:sz w:val="16"/>
          <w:szCs w:val="16"/>
        </w:rPr>
        <w:t xml:space="preserve"> is preferable. </w:t>
      </w:r>
    </w:p>
    <w:p w14:paraId="2730CA07" w14:textId="59C10A48" w:rsidR="00A47962" w:rsidRPr="00932CF4" w:rsidRDefault="00A47962" w:rsidP="00A519A6">
      <w:pPr>
        <w:pStyle w:val="BulletText"/>
        <w:keepLines/>
        <w:numPr>
          <w:ilvl w:val="0"/>
          <w:numId w:val="3"/>
        </w:numPr>
        <w:tabs>
          <w:tab w:val="clear" w:pos="2700"/>
          <w:tab w:val="left" w:pos="360"/>
        </w:tabs>
        <w:spacing w:after="120" w:line="250" w:lineRule="atLeast"/>
        <w:ind w:left="360"/>
        <w:rPr>
          <w:rFonts w:ascii="Frutiger LT Com 55 Roman" w:hAnsi="Frutiger LT Com 55 Roman" w:cs="Frutiger 55 Roman"/>
          <w:color w:val="333333"/>
          <w:sz w:val="16"/>
          <w:szCs w:val="16"/>
        </w:rPr>
      </w:pPr>
      <w:r w:rsidRPr="00932CF4">
        <w:rPr>
          <w:rFonts w:ascii="Frutiger LT Com 55 Roman" w:hAnsi="Frutiger LT Com 55 Roman" w:cs="Frutiger 55 Roman"/>
          <w:color w:val="333333"/>
          <w:sz w:val="16"/>
          <w:szCs w:val="16"/>
        </w:rPr>
        <w:t>Ability to communicate highly technical information effectively; ability to prepare and deliver public presentations</w:t>
      </w:r>
      <w:r w:rsidR="00E72F5B">
        <w:rPr>
          <w:rFonts w:ascii="Frutiger LT Com 55 Roman" w:hAnsi="Frutiger LT Com 55 Roman" w:cs="Frutiger 55 Roman"/>
          <w:color w:val="333333"/>
          <w:sz w:val="16"/>
          <w:szCs w:val="16"/>
        </w:rPr>
        <w:t xml:space="preserve"> </w:t>
      </w:r>
      <w:r w:rsidRPr="00932CF4">
        <w:rPr>
          <w:rFonts w:ascii="Frutiger LT Com 55 Roman" w:hAnsi="Frutiger LT Com 55 Roman" w:cs="Frutiger 55 Roman"/>
          <w:color w:val="333333"/>
          <w:sz w:val="16"/>
          <w:szCs w:val="16"/>
        </w:rPr>
        <w:t>to upper management, Boards, community groups, and other audiences.</w:t>
      </w:r>
    </w:p>
    <w:p w14:paraId="6061F8E8" w14:textId="63A1BEC1" w:rsidR="00E72F5B" w:rsidRPr="00E72F5B" w:rsidRDefault="00E72F5B" w:rsidP="00A519A6">
      <w:pPr>
        <w:pStyle w:val="BulletText"/>
        <w:numPr>
          <w:ilvl w:val="0"/>
          <w:numId w:val="3"/>
        </w:numPr>
        <w:tabs>
          <w:tab w:val="clear" w:pos="2700"/>
          <w:tab w:val="left" w:pos="360"/>
        </w:tabs>
        <w:spacing w:after="120" w:line="250" w:lineRule="atLeast"/>
        <w:ind w:left="360"/>
        <w:rPr>
          <w:rFonts w:ascii="Frutiger LT Com 55 Roman" w:hAnsi="Frutiger LT Com 55 Roman" w:cs="Frutiger 55 Roman"/>
          <w:color w:val="333333"/>
          <w:sz w:val="16"/>
          <w:szCs w:val="16"/>
        </w:rPr>
      </w:pPr>
      <w:r w:rsidRPr="00932CF4">
        <w:rPr>
          <w:rFonts w:ascii="Frutiger LT Com 55 Roman" w:hAnsi="Frutiger LT Com 55 Roman" w:cs="Frutiger 55 Roman"/>
          <w:color w:val="333333"/>
          <w:sz w:val="16"/>
          <w:szCs w:val="16"/>
        </w:rPr>
        <w:t xml:space="preserve">Experience supervising and evaluating the work of professional employees; experience providing administrative and professional leadership for assigned programs and projects (Senior level only). </w:t>
      </w:r>
    </w:p>
    <w:p w14:paraId="7824684D" w14:textId="77777777" w:rsidR="00E72F5B" w:rsidRPr="00E72F5B" w:rsidRDefault="00E72F5B" w:rsidP="00A519A6">
      <w:pPr>
        <w:pStyle w:val="BulletText"/>
        <w:numPr>
          <w:ilvl w:val="0"/>
          <w:numId w:val="3"/>
        </w:numPr>
        <w:tabs>
          <w:tab w:val="clear" w:pos="2700"/>
          <w:tab w:val="left" w:pos="360"/>
        </w:tabs>
        <w:spacing w:after="120" w:line="250" w:lineRule="atLeast"/>
        <w:ind w:left="360"/>
        <w:rPr>
          <w:rFonts w:ascii="Frutiger LT Com 55 Roman" w:hAnsi="Frutiger LT Com 55 Roman" w:cs="Frutiger 55 Roman"/>
          <w:color w:val="333333"/>
          <w:sz w:val="16"/>
          <w:szCs w:val="16"/>
        </w:rPr>
      </w:pPr>
      <w:r w:rsidRPr="00932CF4">
        <w:rPr>
          <w:rFonts w:ascii="Frutiger LT Com 55 Roman" w:hAnsi="Frutiger LT Com 55 Roman" w:cs="Frutiger 55 Roman"/>
          <w:color w:val="333333"/>
          <w:sz w:val="16"/>
          <w:szCs w:val="16"/>
        </w:rPr>
        <w:t>The selected candidate can anticipate a driving record check upon hire, and approximately annually thereafter. The results of the check may determine whether the selected candidate will be permitted to drive for SANDAG business.</w:t>
      </w:r>
    </w:p>
    <w:p w14:paraId="7D7A5141" w14:textId="532B63F4" w:rsidR="00E72F5B" w:rsidRPr="00932CF4" w:rsidRDefault="00E72F5B" w:rsidP="00E72F5B">
      <w:pPr>
        <w:pStyle w:val="BulletText"/>
        <w:tabs>
          <w:tab w:val="left" w:pos="360"/>
        </w:tabs>
        <w:spacing w:after="120" w:line="240" w:lineRule="atLeast"/>
        <w:rPr>
          <w:rFonts w:ascii="Frutiger LT Com 55 Roman" w:hAnsi="Frutiger LT Com 55 Roman" w:cs="Frutiger 55 Roman"/>
          <w:color w:val="333333"/>
          <w:sz w:val="16"/>
          <w:szCs w:val="16"/>
        </w:rPr>
        <w:sectPr w:rsidR="00E72F5B" w:rsidRPr="00932CF4" w:rsidSect="00A519A6">
          <w:headerReference w:type="default" r:id="rId14"/>
          <w:pgSz w:w="12240" w:h="15840" w:code="1"/>
          <w:pgMar w:top="1440" w:right="1152" w:bottom="1008" w:left="864" w:header="720" w:footer="720" w:gutter="0"/>
          <w:cols w:num="2" w:space="576"/>
          <w:noEndnote/>
          <w:docGrid w:linePitch="272"/>
        </w:sectPr>
      </w:pPr>
    </w:p>
    <w:p w14:paraId="69E6C126" w14:textId="77777777" w:rsidR="001A64C5" w:rsidRPr="006A5C9C" w:rsidRDefault="001A64C5" w:rsidP="00932CF4">
      <w:pPr>
        <w:pStyle w:val="BulletText"/>
        <w:widowControl w:val="0"/>
        <w:spacing w:after="120" w:line="240" w:lineRule="atLeast"/>
        <w:rPr>
          <w:rFonts w:ascii="Frutiger LT Com 55 Roman" w:hAnsi="Frutiger LT Com 55 Roman"/>
          <w:color w:val="333333"/>
          <w:sz w:val="16"/>
          <w:szCs w:val="16"/>
        </w:rPr>
      </w:pPr>
    </w:p>
    <w:p w14:paraId="548CCFD5" w14:textId="77777777" w:rsidR="001A64C5" w:rsidRPr="006A5C9C" w:rsidRDefault="00366E92" w:rsidP="00932CF4">
      <w:pPr>
        <w:spacing w:line="240" w:lineRule="atLeast"/>
        <w:rPr>
          <w:rFonts w:ascii="Frutiger LT Com 55 Roman" w:hAnsi="Frutiger LT Com 55 Roman"/>
          <w:color w:val="333333"/>
          <w:sz w:val="16"/>
          <w:szCs w:val="16"/>
        </w:rPr>
      </w:pPr>
      <w:r w:rsidRPr="006A5C9C">
        <w:rPr>
          <w:rFonts w:ascii="Frutiger LT Com 55 Roman" w:hAnsi="Frutiger LT Com 55 Roman"/>
          <w:noProof/>
          <w:lang w:eastAsia="zh-CN"/>
        </w:rPr>
        <mc:AlternateContent>
          <mc:Choice Requires="wpg">
            <w:drawing>
              <wp:anchor distT="0" distB="0" distL="114300" distR="114300" simplePos="0" relativeHeight="251658752" behindDoc="0" locked="1" layoutInCell="1" allowOverlap="1" wp14:anchorId="26F668C9" wp14:editId="4CC5E3A1">
                <wp:simplePos x="0" y="0"/>
                <wp:positionH relativeFrom="column">
                  <wp:posOffset>-328930</wp:posOffset>
                </wp:positionH>
                <wp:positionV relativeFrom="paragraph">
                  <wp:posOffset>-719455</wp:posOffset>
                </wp:positionV>
                <wp:extent cx="3512820" cy="901700"/>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820" cy="901700"/>
                          <a:chOff x="337" y="314"/>
                          <a:chExt cx="5532" cy="1420"/>
                        </a:xfrm>
                      </wpg:grpSpPr>
                      <wps:wsp>
                        <wps:cNvPr id="9" name="Rectangle 9"/>
                        <wps:cNvSpPr>
                          <a:spLocks noChangeArrowheads="1"/>
                        </wps:cNvSpPr>
                        <wps:spPr bwMode="auto">
                          <a:xfrm>
                            <a:off x="763" y="1139"/>
                            <a:ext cx="5106" cy="595"/>
                          </a:xfrm>
                          <a:prstGeom prst="rect">
                            <a:avLst/>
                          </a:prstGeom>
                          <a:solidFill>
                            <a:srgbClr val="DDDDDD">
                              <a:alpha val="8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 name="Rectangle 10"/>
                        <wps:cNvSpPr>
                          <a:spLocks noChangeArrowheads="1"/>
                        </wps:cNvSpPr>
                        <wps:spPr bwMode="auto">
                          <a:xfrm>
                            <a:off x="337" y="317"/>
                            <a:ext cx="1408" cy="1148"/>
                          </a:xfrm>
                          <a:prstGeom prst="rect">
                            <a:avLst/>
                          </a:prstGeom>
                          <a:solidFill>
                            <a:srgbClr val="990000">
                              <a:alpha val="8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Line 11"/>
                        <wps:cNvCnPr/>
                        <wps:spPr bwMode="auto">
                          <a:xfrm flipV="1">
                            <a:off x="338" y="1143"/>
                            <a:ext cx="1410" cy="0"/>
                          </a:xfrm>
                          <a:prstGeom prst="line">
                            <a:avLst/>
                          </a:prstGeom>
                          <a:noFill/>
                          <a:ln w="9525">
                            <a:solidFill>
                              <a:srgbClr val="FFFFFF"/>
                            </a:solidFill>
                            <a:round/>
                            <a:headEnd/>
                            <a:tailEnd/>
                          </a:ln>
                          <a:extLst>
                            <a:ext uri="{909E8E84-426E-40DD-AFC4-6F175D3DCCD1}">
                              <a14:hiddenFill xmlns:a14="http://schemas.microsoft.com/office/drawing/2010/main">
                                <a:noFill/>
                              </a14:hiddenFill>
                            </a:ext>
                          </a:extLst>
                        </wps:spPr>
                        <wps:bodyPr/>
                      </wps:wsp>
                      <wps:wsp>
                        <wps:cNvPr id="12" name="Line 12"/>
                        <wps:cNvCnPr/>
                        <wps:spPr bwMode="auto">
                          <a:xfrm flipH="1">
                            <a:off x="773" y="314"/>
                            <a:ext cx="3" cy="1143"/>
                          </a:xfrm>
                          <a:prstGeom prst="line">
                            <a:avLst/>
                          </a:prstGeom>
                          <a:noFill/>
                          <a:ln w="9525">
                            <a:solidFill>
                              <a:srgbClr val="FFFFFF"/>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EE10D3B" id="Group 8" o:spid="_x0000_s1026" style="position:absolute;margin-left:-25.9pt;margin-top:-56.65pt;width:276.6pt;height:71pt;z-index:251658752" coordorigin="337,314" coordsize="5532,1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">
                <v:rect id="Rectangle 9" o:spid="_x0000_s1027" style="position:absolute;left:763;top:1139;width:5106;height: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" fillcolor="#ddd" stroked="f">
                  <v:fill opacity="58853f"/>
                </v:rect>
                <v:rect id="Rectangle 10" o:spid="_x0000_s1028" style="position:absolute;left:337;top:317;width:1408;height:1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" fillcolor="#900" stroked="f">
                  <v:fill opacity="58853f"/>
                </v:rect>
                <v:line id="Line 11" o:spid="_x0000_s1029" style="position:absolute;flip:y;visibility:visible;mso-wrap-style:square" from="338,1143" to="1748,1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" strokecolor="white"/>
                <v:line id="Line 12" o:spid="_x0000_s1030" style="position:absolute;flip:x;visibility:visible;mso-wrap-style:square" from="773,314" to="776,1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" strokecolor="white"/>
                <w10:anchorlock/>
              </v:group>
            </w:pict>
          </mc:Fallback>
        </mc:AlternateContent>
      </w:r>
    </w:p>
    <w:p w14:paraId="390DEFFA" w14:textId="77777777" w:rsidR="001A64C5" w:rsidRPr="006A5C9C" w:rsidRDefault="001A64C5" w:rsidP="00932CF4">
      <w:pPr>
        <w:spacing w:line="240" w:lineRule="atLeast"/>
        <w:rPr>
          <w:rFonts w:ascii="Frutiger LT Com 55 Roman" w:hAnsi="Frutiger LT Com 55 Roman"/>
          <w:color w:val="333333"/>
          <w:sz w:val="16"/>
          <w:szCs w:val="16"/>
        </w:rPr>
      </w:pPr>
    </w:p>
    <w:p w14:paraId="66BC1C3D" w14:textId="77777777" w:rsidR="001A64C5" w:rsidRPr="006A5C9C" w:rsidRDefault="001A64C5" w:rsidP="003819B8">
      <w:pPr>
        <w:spacing w:line="230" w:lineRule="atLeast"/>
        <w:rPr>
          <w:rFonts w:ascii="Frutiger LT Com 55 Roman" w:hAnsi="Frutiger LT Com 55 Roman"/>
          <w:b/>
          <w:i/>
          <w:color w:val="990000"/>
        </w:rPr>
      </w:pPr>
      <w:r w:rsidRPr="006A5C9C">
        <w:rPr>
          <w:rFonts w:ascii="Frutiger LT Com 55 Roman" w:hAnsi="Frutiger LT Com 55 Roman"/>
          <w:b/>
          <w:i/>
          <w:color w:val="990000"/>
        </w:rPr>
        <w:t>About SANDAG</w:t>
      </w:r>
    </w:p>
    <w:p w14:paraId="599448DE" w14:textId="55E0EA9D" w:rsidR="001A64C5" w:rsidRPr="006A5C9C" w:rsidRDefault="002E4326" w:rsidP="003819B8">
      <w:pPr>
        <w:spacing w:line="230" w:lineRule="atLeast"/>
        <w:rPr>
          <w:rFonts w:ascii="Frutiger LT Com 55 Roman" w:hAnsi="Frutiger LT Com 55 Roman"/>
          <w:color w:val="333333"/>
          <w:sz w:val="16"/>
          <w:szCs w:val="16"/>
        </w:rPr>
      </w:pPr>
      <w:r w:rsidRPr="006A5C9C">
        <w:rPr>
          <w:rFonts w:ascii="Frutiger LT Com 55 Roman" w:hAnsi="Frutiger LT Com 55 Roman"/>
          <w:i/>
          <w:color w:val="808080"/>
          <w:sz w:val="16"/>
          <w:szCs w:val="16"/>
        </w:rPr>
        <w:t xml:space="preserve">SANDAG is one of the most recognized regional agencies in the nation with responsibilities that cover a broad range of complex, interrelated program areas connected by a </w:t>
      </w:r>
      <w:r w:rsidR="00A27F97" w:rsidRPr="006A5C9C">
        <w:rPr>
          <w:rFonts w:ascii="Frutiger LT Com 55 Roman" w:hAnsi="Frutiger LT Com 55 Roman"/>
          <w:i/>
          <w:color w:val="808080"/>
          <w:sz w:val="16"/>
          <w:szCs w:val="16"/>
        </w:rPr>
        <w:t>q</w:t>
      </w:r>
      <w:r w:rsidRPr="006A5C9C">
        <w:rPr>
          <w:rFonts w:ascii="Frutiger LT Com 55 Roman" w:hAnsi="Frutiger LT Com 55 Roman"/>
          <w:i/>
          <w:color w:val="808080"/>
          <w:sz w:val="16"/>
          <w:szCs w:val="16"/>
        </w:rPr>
        <w:t xml:space="preserve">uality of </w:t>
      </w:r>
      <w:r w:rsidR="00A27F97" w:rsidRPr="006A5C9C">
        <w:rPr>
          <w:rFonts w:ascii="Frutiger LT Com 55 Roman" w:hAnsi="Frutiger LT Com 55 Roman"/>
          <w:i/>
          <w:color w:val="808080"/>
          <w:sz w:val="16"/>
          <w:szCs w:val="16"/>
        </w:rPr>
        <w:t>l</w:t>
      </w:r>
      <w:r w:rsidRPr="006A5C9C">
        <w:rPr>
          <w:rFonts w:ascii="Frutiger LT Com 55 Roman" w:hAnsi="Frutiger LT Com 55 Roman"/>
          <w:i/>
          <w:color w:val="808080"/>
          <w:sz w:val="16"/>
          <w:szCs w:val="16"/>
        </w:rPr>
        <w:t>ife theme. We are best known for our efforts related to transportation and this role continues to expand as we push beyond traditional boundaries to deliver a state-of-the-art transportation system for the region. In recent years, leadership in areas such as comprehensive land use and environmental planning, public safety, and modeling and data systems also have earned SANDAG much acclaim.</w:t>
      </w:r>
      <w:r w:rsidR="00A27F97" w:rsidRPr="006A5C9C">
        <w:rPr>
          <w:rFonts w:ascii="Frutiger LT Com 55 Roman" w:hAnsi="Frutiger LT Com 55 Roman"/>
          <w:i/>
          <w:color w:val="808080"/>
          <w:sz w:val="16"/>
          <w:szCs w:val="16"/>
        </w:rPr>
        <w:t xml:space="preserve"> With an employee group about 3</w:t>
      </w:r>
      <w:r w:rsidR="00AE03DB">
        <w:rPr>
          <w:rFonts w:ascii="Frutiger LT Com 55 Roman" w:hAnsi="Frutiger LT Com 55 Roman"/>
          <w:i/>
          <w:color w:val="808080"/>
          <w:sz w:val="16"/>
          <w:szCs w:val="16"/>
        </w:rPr>
        <w:t>75</w:t>
      </w:r>
      <w:r w:rsidRPr="006A5C9C">
        <w:rPr>
          <w:rFonts w:ascii="Frutiger LT Com 55 Roman" w:hAnsi="Frutiger LT Com 55 Roman"/>
          <w:i/>
          <w:color w:val="808080"/>
          <w:sz w:val="16"/>
          <w:szCs w:val="16"/>
        </w:rPr>
        <w:t xml:space="preserve"> strong, we work for our Board of Directors - mayors, city council members, county supervisors, and other leaders representing the jurisdictions within the San Diego region and neighboring areas. They play the important role of making policy decisions that shape the future of the region. Our collaboration with stakeholders, partners, and the community, the precision of our data, the completeness of our reports and studies, and our sound recommendations are essential components of the regional decision-making process</w:t>
      </w:r>
      <w:r w:rsidR="001A64C5" w:rsidRPr="006A5C9C">
        <w:rPr>
          <w:rFonts w:ascii="Frutiger LT Com 55 Roman" w:hAnsi="Frutiger LT Com 55 Roman"/>
          <w:i/>
          <w:color w:val="808080"/>
          <w:sz w:val="16"/>
          <w:szCs w:val="16"/>
        </w:rPr>
        <w:t xml:space="preserve">. </w:t>
      </w:r>
    </w:p>
    <w:p w14:paraId="28BC5E64" w14:textId="77777777" w:rsidR="001A64C5" w:rsidRPr="003819B8" w:rsidRDefault="001A64C5" w:rsidP="003819B8">
      <w:pPr>
        <w:pStyle w:val="BodyText"/>
        <w:spacing w:after="0" w:line="240" w:lineRule="atLeast"/>
        <w:rPr>
          <w:rFonts w:ascii="Frutiger LT Com 55 Roman" w:hAnsi="Frutiger LT Com 55 Roman"/>
          <w:color w:val="333333"/>
          <w:sz w:val="16"/>
          <w:szCs w:val="16"/>
        </w:rPr>
      </w:pPr>
    </w:p>
    <w:p w14:paraId="5D7DF1D3" w14:textId="77777777" w:rsidR="001A64C5" w:rsidRPr="003819B8" w:rsidRDefault="001A64C5" w:rsidP="003819B8">
      <w:pPr>
        <w:pStyle w:val="BodyText"/>
        <w:spacing w:after="0" w:line="240" w:lineRule="atLeast"/>
        <w:rPr>
          <w:rFonts w:ascii="Frutiger LT Com 55 Roman" w:hAnsi="Frutiger LT Com 55 Roman"/>
          <w:color w:val="333333"/>
          <w:sz w:val="16"/>
          <w:szCs w:val="16"/>
        </w:rPr>
      </w:pPr>
    </w:p>
    <w:p w14:paraId="43B32124" w14:textId="77777777" w:rsidR="001A64C5" w:rsidRPr="003819B8" w:rsidRDefault="001A64C5" w:rsidP="00A519A6">
      <w:pPr>
        <w:pStyle w:val="BodyText"/>
        <w:spacing w:after="0" w:line="250" w:lineRule="atLeast"/>
        <w:rPr>
          <w:rFonts w:ascii="Frutiger LT Com 55 Roman" w:hAnsi="Frutiger LT Com 55 Roman"/>
          <w:b/>
          <w:color w:val="990000"/>
        </w:rPr>
      </w:pPr>
      <w:r w:rsidRPr="003819B8">
        <w:rPr>
          <w:rFonts w:ascii="Frutiger LT Com 55 Roman" w:hAnsi="Frutiger LT Com 55 Roman"/>
          <w:b/>
          <w:color w:val="990000"/>
        </w:rPr>
        <w:t>Salary and Benefits</w:t>
      </w:r>
    </w:p>
    <w:p w14:paraId="4A0B34B9" w14:textId="77777777" w:rsidR="001A64C5" w:rsidRPr="003819B8" w:rsidRDefault="001A64C5" w:rsidP="00A519A6">
      <w:pPr>
        <w:pStyle w:val="BodyText"/>
        <w:spacing w:after="0" w:line="250" w:lineRule="atLeast"/>
        <w:rPr>
          <w:rFonts w:ascii="Frutiger LT Com 55 Roman" w:hAnsi="Frutiger LT Com 55 Roman"/>
          <w:color w:val="333333"/>
          <w:sz w:val="16"/>
          <w:szCs w:val="16"/>
        </w:rPr>
      </w:pPr>
      <w:r w:rsidRPr="003819B8">
        <w:rPr>
          <w:rFonts w:ascii="Frutiger LT Com 55 Roman" w:hAnsi="Frutiger LT Com 55 Roman"/>
          <w:color w:val="333333"/>
          <w:sz w:val="16"/>
          <w:szCs w:val="16"/>
        </w:rPr>
        <w:t>SANDAG rewards the efforts of its employees with a comprehensive compensation package. Competitive salaries are supplemented with a flexible offering of health, financial security, and time-off benefits to meet the work and life needs of employees and their families.</w:t>
      </w:r>
    </w:p>
    <w:p w14:paraId="2AF28476" w14:textId="77777777" w:rsidR="001A64C5" w:rsidRPr="003819B8" w:rsidRDefault="001A64C5" w:rsidP="00A519A6">
      <w:pPr>
        <w:pStyle w:val="BodyText"/>
        <w:spacing w:after="0" w:line="250" w:lineRule="atLeast"/>
        <w:rPr>
          <w:rFonts w:ascii="Frutiger LT Com 55 Roman" w:hAnsi="Frutiger LT Com 55 Roman"/>
          <w:color w:val="333333"/>
          <w:sz w:val="16"/>
          <w:szCs w:val="16"/>
          <w:highlight w:val="yellow"/>
        </w:rPr>
      </w:pPr>
    </w:p>
    <w:p w14:paraId="3947EBBA" w14:textId="2B5512E0" w:rsidR="00C73FF6" w:rsidRPr="003819B8" w:rsidRDefault="001A64C5" w:rsidP="00A519A6">
      <w:pPr>
        <w:pStyle w:val="BodyText"/>
        <w:spacing w:after="0" w:line="250" w:lineRule="atLeast"/>
        <w:rPr>
          <w:rFonts w:ascii="Frutiger LT Com 55 Roman" w:hAnsi="Frutiger LT Com 55 Roman"/>
          <w:color w:val="333333"/>
          <w:sz w:val="16"/>
          <w:szCs w:val="16"/>
        </w:rPr>
      </w:pPr>
      <w:r w:rsidRPr="003819B8">
        <w:rPr>
          <w:rFonts w:ascii="Frutiger LT Com 55 Roman" w:hAnsi="Frutiger LT Com 55 Roman"/>
          <w:color w:val="333333"/>
          <w:sz w:val="16"/>
          <w:szCs w:val="16"/>
        </w:rPr>
        <w:t xml:space="preserve">This </w:t>
      </w:r>
      <w:r w:rsidR="00913F51" w:rsidRPr="003819B8">
        <w:rPr>
          <w:rFonts w:ascii="Frutiger LT Com 55 Roman" w:hAnsi="Frutiger LT Com 55 Roman"/>
          <w:color w:val="333333"/>
          <w:sz w:val="16"/>
          <w:szCs w:val="16"/>
        </w:rPr>
        <w:t>Transportation Modeler</w:t>
      </w:r>
      <w:r w:rsidR="00F1069F" w:rsidRPr="003819B8">
        <w:rPr>
          <w:rFonts w:ascii="Frutiger LT Com 55 Roman" w:hAnsi="Frutiger LT Com 55 Roman"/>
          <w:color w:val="333333"/>
          <w:sz w:val="16"/>
          <w:szCs w:val="16"/>
        </w:rPr>
        <w:t xml:space="preserve"> </w:t>
      </w:r>
      <w:r w:rsidR="00431243" w:rsidRPr="003819B8">
        <w:rPr>
          <w:rFonts w:ascii="Frutiger LT Com 55 Roman" w:hAnsi="Frutiger LT Com 55 Roman"/>
          <w:color w:val="333333"/>
          <w:sz w:val="16"/>
          <w:szCs w:val="16"/>
        </w:rPr>
        <w:t>position will be filled at the Associate or Senior level depending on the qualifications and experience of the selected candidate. The annual salary ranges are: Associate Modeler - $</w:t>
      </w:r>
      <w:r w:rsidR="00AE03DB">
        <w:rPr>
          <w:rFonts w:ascii="Frutiger LT Com 55 Roman" w:hAnsi="Frutiger LT Com 55 Roman"/>
          <w:color w:val="333333"/>
          <w:sz w:val="16"/>
          <w:szCs w:val="16"/>
        </w:rPr>
        <w:t>58,979</w:t>
      </w:r>
      <w:r w:rsidR="00431243" w:rsidRPr="003819B8">
        <w:rPr>
          <w:rFonts w:ascii="Frutiger LT Com 55 Roman" w:hAnsi="Frutiger LT Com 55 Roman"/>
          <w:color w:val="333333"/>
          <w:sz w:val="16"/>
          <w:szCs w:val="16"/>
        </w:rPr>
        <w:t xml:space="preserve"> to $9</w:t>
      </w:r>
      <w:r w:rsidR="00AE03DB">
        <w:rPr>
          <w:rFonts w:ascii="Frutiger LT Com 55 Roman" w:hAnsi="Frutiger LT Com 55 Roman"/>
          <w:color w:val="333333"/>
          <w:sz w:val="16"/>
          <w:szCs w:val="16"/>
        </w:rPr>
        <w:t>4,366</w:t>
      </w:r>
      <w:r w:rsidR="00431243" w:rsidRPr="003819B8">
        <w:rPr>
          <w:rFonts w:ascii="Frutiger LT Com 55 Roman" w:hAnsi="Frutiger LT Com 55 Roman"/>
          <w:color w:val="333333"/>
          <w:sz w:val="16"/>
          <w:szCs w:val="16"/>
        </w:rPr>
        <w:t xml:space="preserve">; Senior Modeler - </w:t>
      </w:r>
      <w:r w:rsidR="00A27F97" w:rsidRPr="003819B8">
        <w:rPr>
          <w:rFonts w:ascii="Frutiger LT Com 55 Roman" w:hAnsi="Frutiger LT Com 55 Roman"/>
          <w:color w:val="333333"/>
          <w:sz w:val="16"/>
          <w:szCs w:val="16"/>
        </w:rPr>
        <w:t>$7</w:t>
      </w:r>
      <w:r w:rsidR="00AE03DB">
        <w:rPr>
          <w:rFonts w:ascii="Frutiger LT Com 55 Roman" w:hAnsi="Frutiger LT Com 55 Roman"/>
          <w:color w:val="333333"/>
          <w:sz w:val="16"/>
          <w:szCs w:val="16"/>
        </w:rPr>
        <w:t>5,274</w:t>
      </w:r>
      <w:r w:rsidR="00A27F97" w:rsidRPr="003819B8">
        <w:rPr>
          <w:rFonts w:ascii="Frutiger LT Com 55 Roman" w:hAnsi="Frutiger LT Com 55 Roman"/>
          <w:color w:val="333333"/>
          <w:sz w:val="16"/>
          <w:szCs w:val="16"/>
        </w:rPr>
        <w:t xml:space="preserve"> to $</w:t>
      </w:r>
      <w:r w:rsidR="00AE03DB">
        <w:rPr>
          <w:rFonts w:ascii="Frutiger LT Com 55 Roman" w:hAnsi="Frutiger LT Com 55 Roman"/>
          <w:color w:val="333333"/>
          <w:sz w:val="16"/>
          <w:szCs w:val="16"/>
        </w:rPr>
        <w:t>120,438</w:t>
      </w:r>
      <w:r w:rsidR="00A27F97" w:rsidRPr="003819B8">
        <w:rPr>
          <w:rFonts w:ascii="Frutiger LT Com 55 Roman" w:hAnsi="Frutiger LT Com 55 Roman"/>
          <w:color w:val="333333"/>
          <w:sz w:val="16"/>
          <w:szCs w:val="16"/>
        </w:rPr>
        <w:t>.</w:t>
      </w:r>
    </w:p>
    <w:p w14:paraId="2B6DB28A" w14:textId="77777777" w:rsidR="00A27F97" w:rsidRPr="003819B8" w:rsidRDefault="00A27F97" w:rsidP="00A519A6">
      <w:pPr>
        <w:pStyle w:val="BodyText"/>
        <w:spacing w:after="0" w:line="250" w:lineRule="atLeast"/>
        <w:rPr>
          <w:rFonts w:ascii="Frutiger LT Com 55 Roman" w:hAnsi="Frutiger LT Com 55 Roman"/>
          <w:color w:val="333333"/>
          <w:sz w:val="16"/>
          <w:szCs w:val="16"/>
          <w:highlight w:val="yellow"/>
        </w:rPr>
      </w:pPr>
    </w:p>
    <w:p w14:paraId="37992936" w14:textId="24958EBE" w:rsidR="00E07B42" w:rsidRPr="003819B8" w:rsidRDefault="001A64C5" w:rsidP="00A519A6">
      <w:pPr>
        <w:pStyle w:val="BodyText"/>
        <w:spacing w:after="0" w:line="250" w:lineRule="atLeast"/>
        <w:rPr>
          <w:rFonts w:ascii="Frutiger LT Com 55 Roman" w:hAnsi="Frutiger LT Com 55 Roman"/>
          <w:color w:val="333333"/>
          <w:sz w:val="16"/>
          <w:szCs w:val="16"/>
        </w:rPr>
      </w:pPr>
      <w:r w:rsidRPr="003819B8">
        <w:rPr>
          <w:rFonts w:ascii="Frutiger LT Com 55 Roman" w:hAnsi="Frutiger LT Com 55 Roman"/>
          <w:color w:val="333333"/>
          <w:sz w:val="16"/>
          <w:szCs w:val="16"/>
        </w:rPr>
        <w:t xml:space="preserve">Our benefits include traditional health, dental, and vision insurance as well as employee assistance, wellness, and work/life balance programs. Retirement and financial security benefits are provided through a pension plan and deferred compensation program. </w:t>
      </w:r>
      <w:r w:rsidR="00E07B42">
        <w:rPr>
          <w:rFonts w:ascii="Frutiger LT Com 55 Roman" w:hAnsi="Frutiger LT Com 55 Roman"/>
          <w:color w:val="333333"/>
          <w:sz w:val="16"/>
          <w:szCs w:val="16"/>
        </w:rPr>
        <w:t>T</w:t>
      </w:r>
      <w:r w:rsidRPr="003819B8">
        <w:rPr>
          <w:rFonts w:ascii="Frutiger LT Com 55 Roman" w:hAnsi="Frutiger LT Com 55 Roman"/>
          <w:color w:val="333333"/>
          <w:sz w:val="16"/>
          <w:szCs w:val="16"/>
        </w:rPr>
        <w:t xml:space="preserve">o support the need to rest and rejuvenate, </w:t>
      </w:r>
      <w:r w:rsidR="00422261">
        <w:rPr>
          <w:rFonts w:ascii="Frutiger LT Com 55 Roman" w:hAnsi="Frutiger LT Com 55 Roman"/>
          <w:color w:val="333333"/>
          <w:sz w:val="16"/>
          <w:szCs w:val="16"/>
        </w:rPr>
        <w:t xml:space="preserve">SANDAG offers flexible work schedules and employees </w:t>
      </w:r>
      <w:r w:rsidRPr="003819B8">
        <w:rPr>
          <w:rFonts w:ascii="Frutiger LT Com 55 Roman" w:hAnsi="Frutiger LT Com 55 Roman"/>
          <w:color w:val="333333"/>
          <w:sz w:val="16"/>
          <w:szCs w:val="16"/>
        </w:rPr>
        <w:t>are provided with a bank of paid time off in addition to paid holidays</w:t>
      </w:r>
      <w:r w:rsidR="00422261">
        <w:rPr>
          <w:rFonts w:ascii="Frutiger LT Com 55 Roman" w:hAnsi="Frutiger LT Com 55 Roman"/>
          <w:color w:val="333333"/>
          <w:sz w:val="16"/>
          <w:szCs w:val="16"/>
        </w:rPr>
        <w:t>,</w:t>
      </w:r>
      <w:r w:rsidR="00E07B42">
        <w:rPr>
          <w:rFonts w:ascii="Frutiger LT Com 55 Roman" w:hAnsi="Frutiger LT Com 55 Roman"/>
          <w:color w:val="333333"/>
          <w:sz w:val="16"/>
          <w:szCs w:val="16"/>
        </w:rPr>
        <w:t xml:space="preserve">  </w:t>
      </w:r>
    </w:p>
    <w:p w14:paraId="6823EA8B" w14:textId="77777777" w:rsidR="001A64C5" w:rsidRPr="003819B8" w:rsidRDefault="001A64C5" w:rsidP="00A519A6">
      <w:pPr>
        <w:pStyle w:val="BodyText"/>
        <w:spacing w:after="0" w:line="250" w:lineRule="atLeast"/>
        <w:rPr>
          <w:rFonts w:ascii="Frutiger LT Com 55 Roman" w:hAnsi="Frutiger LT Com 55 Roman"/>
          <w:color w:val="333333"/>
          <w:sz w:val="16"/>
          <w:szCs w:val="16"/>
        </w:rPr>
      </w:pPr>
    </w:p>
    <w:p w14:paraId="44E9C35E" w14:textId="77777777" w:rsidR="001A64C5" w:rsidRPr="003819B8" w:rsidRDefault="001A64C5" w:rsidP="00A519A6">
      <w:pPr>
        <w:pStyle w:val="BodyText"/>
        <w:spacing w:after="0" w:line="250" w:lineRule="atLeast"/>
        <w:rPr>
          <w:rFonts w:ascii="Frutiger LT Com 55 Roman" w:hAnsi="Frutiger LT Com 55 Roman"/>
          <w:color w:val="333333"/>
          <w:sz w:val="16"/>
          <w:szCs w:val="16"/>
        </w:rPr>
      </w:pPr>
    </w:p>
    <w:p w14:paraId="56F8C410" w14:textId="77777777" w:rsidR="001A64C5" w:rsidRPr="003819B8" w:rsidRDefault="001A64C5" w:rsidP="00A519A6">
      <w:pPr>
        <w:pStyle w:val="BodyText"/>
        <w:spacing w:after="0" w:line="250" w:lineRule="atLeast"/>
        <w:rPr>
          <w:rFonts w:ascii="Frutiger LT Com 55 Roman" w:hAnsi="Frutiger LT Com 55 Roman"/>
          <w:b/>
          <w:color w:val="990000"/>
        </w:rPr>
      </w:pPr>
      <w:r w:rsidRPr="003819B8">
        <w:rPr>
          <w:rFonts w:ascii="Frutiger LT Com 55 Roman" w:hAnsi="Frutiger LT Com 55 Roman"/>
          <w:b/>
          <w:color w:val="990000"/>
        </w:rPr>
        <w:t>How to Apply</w:t>
      </w:r>
    </w:p>
    <w:p w14:paraId="20868EA1" w14:textId="77777777" w:rsidR="00913F51" w:rsidRPr="003819B8" w:rsidRDefault="00913F51" w:rsidP="00A519A6">
      <w:pPr>
        <w:pStyle w:val="BodyText"/>
        <w:spacing w:line="250" w:lineRule="atLeast"/>
        <w:rPr>
          <w:rFonts w:ascii="Frutiger LT Com 55 Roman" w:hAnsi="Frutiger LT Com 55 Roman"/>
          <w:color w:val="333333"/>
          <w:sz w:val="16"/>
          <w:szCs w:val="16"/>
        </w:rPr>
      </w:pPr>
      <w:r w:rsidRPr="003819B8">
        <w:rPr>
          <w:rFonts w:ascii="Frutiger LT Com 55 Roman" w:hAnsi="Frutiger LT Com 55 Roman"/>
          <w:color w:val="333333"/>
          <w:sz w:val="16"/>
          <w:szCs w:val="16"/>
        </w:rPr>
        <w:t>We encourage all interested candidates to apply for this position by completing a SANDAG Employment Application form. Resumes, cover letters, and work samples may be submitted in addition to the Employment Application but are not a substitute for this document.</w:t>
      </w:r>
    </w:p>
    <w:p w14:paraId="651A70C8" w14:textId="5D18EB96" w:rsidR="0014336A" w:rsidRDefault="00913F51" w:rsidP="00A519A6">
      <w:pPr>
        <w:pStyle w:val="BodyText"/>
        <w:keepLines/>
        <w:spacing w:after="0" w:line="250" w:lineRule="atLeast"/>
        <w:rPr>
          <w:rFonts w:ascii="Frutiger LT Com 55 Roman" w:hAnsi="Frutiger LT Com 55 Roman"/>
          <w:color w:val="333333"/>
          <w:sz w:val="16"/>
          <w:szCs w:val="16"/>
        </w:rPr>
      </w:pPr>
      <w:r w:rsidRPr="003819B8">
        <w:rPr>
          <w:rFonts w:ascii="Frutiger LT Com 55 Roman" w:hAnsi="Frutiger LT Com 55 Roman"/>
          <w:color w:val="333333"/>
          <w:sz w:val="16"/>
          <w:szCs w:val="16"/>
        </w:rPr>
        <w:t>The Employment Application can be downloaded in PDF format from the SANDAG website. Alternatively, a copy can be requested by calling (619) 699-1900 or emailing hr@sandag.org. Completed applications and related materials can be submitted via email, fax, regular mail, courier, or delivered by hand. See our Careers / How to Apply webpage for additional information</w:t>
      </w:r>
      <w:r w:rsidR="001A64C5" w:rsidRPr="003819B8">
        <w:rPr>
          <w:rFonts w:ascii="Frutiger LT Com 55 Roman" w:hAnsi="Frutiger LT Com 55 Roman"/>
          <w:color w:val="333333"/>
          <w:sz w:val="16"/>
          <w:szCs w:val="16"/>
        </w:rPr>
        <w:t>.</w:t>
      </w:r>
    </w:p>
    <w:p w14:paraId="2012C0F8" w14:textId="77777777" w:rsidR="009858F4" w:rsidRDefault="009858F4" w:rsidP="00A519A6">
      <w:pPr>
        <w:pStyle w:val="BodyText"/>
        <w:spacing w:after="0" w:line="250" w:lineRule="atLeast"/>
        <w:rPr>
          <w:rFonts w:ascii="Frutiger LT Com 55 Roman" w:hAnsi="Frutiger LT Com 55 Roman"/>
          <w:color w:val="333333"/>
          <w:sz w:val="16"/>
          <w:szCs w:val="16"/>
        </w:rPr>
      </w:pPr>
    </w:p>
    <w:p w14:paraId="4D1DBEDB" w14:textId="15CE444D" w:rsidR="004A20A8" w:rsidRPr="003819B8" w:rsidRDefault="00A27F97" w:rsidP="00A519A6">
      <w:pPr>
        <w:spacing w:line="250" w:lineRule="atLeast"/>
        <w:rPr>
          <w:rFonts w:ascii="Frutiger LT Com 55 Roman" w:hAnsi="Frutiger LT Com 55 Roman"/>
          <w:b/>
          <w:color w:val="333333"/>
          <w:sz w:val="16"/>
          <w:szCs w:val="16"/>
        </w:rPr>
      </w:pPr>
      <w:r w:rsidRPr="003819B8">
        <w:rPr>
          <w:rFonts w:ascii="Frutiger LT Com 55 Roman" w:hAnsi="Frutiger LT Com 55 Roman"/>
          <w:b/>
          <w:color w:val="333333"/>
          <w:sz w:val="16"/>
          <w:szCs w:val="16"/>
        </w:rPr>
        <w:t xml:space="preserve">This position is Open until Filled. The first review of applications will begin on </w:t>
      </w:r>
      <w:r w:rsidR="00E07B42">
        <w:rPr>
          <w:rFonts w:ascii="Frutiger LT Com 55 Roman" w:hAnsi="Frutiger LT Com 55 Roman"/>
          <w:b/>
          <w:color w:val="333333"/>
          <w:sz w:val="16"/>
          <w:szCs w:val="16"/>
        </w:rPr>
        <w:t>April 19, 2019</w:t>
      </w:r>
      <w:r w:rsidRPr="003819B8">
        <w:rPr>
          <w:rFonts w:ascii="Frutiger LT Com 55 Roman" w:hAnsi="Frutiger LT Com 55 Roman"/>
          <w:b/>
          <w:color w:val="333333"/>
          <w:sz w:val="16"/>
          <w:szCs w:val="16"/>
        </w:rPr>
        <w:t>.</w:t>
      </w:r>
    </w:p>
    <w:p w14:paraId="092FC7E1" w14:textId="77777777" w:rsidR="001A64C5" w:rsidRPr="003819B8" w:rsidRDefault="001A64C5" w:rsidP="00A519A6">
      <w:pPr>
        <w:spacing w:line="250" w:lineRule="atLeast"/>
        <w:rPr>
          <w:rFonts w:ascii="Frutiger LT Com 55 Roman" w:hAnsi="Frutiger LT Com 55 Roman"/>
          <w:color w:val="333333"/>
          <w:sz w:val="16"/>
          <w:szCs w:val="16"/>
        </w:rPr>
      </w:pPr>
    </w:p>
    <w:p w14:paraId="0913C0EF" w14:textId="77777777" w:rsidR="001A64C5" w:rsidRPr="003819B8" w:rsidRDefault="00913F51" w:rsidP="00A519A6">
      <w:pPr>
        <w:pStyle w:val="BodyText"/>
        <w:spacing w:after="0" w:line="250" w:lineRule="atLeast"/>
        <w:ind w:right="-90"/>
        <w:rPr>
          <w:rFonts w:ascii="Frutiger LT Com 55 Roman" w:hAnsi="Frutiger LT Com 55 Roman"/>
          <w:color w:val="333333"/>
          <w:sz w:val="16"/>
          <w:szCs w:val="16"/>
        </w:rPr>
      </w:pPr>
      <w:r w:rsidRPr="003819B8">
        <w:rPr>
          <w:rFonts w:ascii="Frutiger LT Com 55 Roman" w:hAnsi="Frutiger LT Com 55 Roman"/>
          <w:color w:val="333333"/>
          <w:sz w:val="16"/>
          <w:szCs w:val="16"/>
        </w:rPr>
        <w:t>In compliance with the Americans with Disabilities Act (ADA), SANDAG will accommodate persons who require assistance in order to apply for a position at SANDAG. Applicants requiring an accommodation due to a disability during any stage of the recruitment and selection process, including requesting this document and related application materials in an alternative format, should make their needs known by contacting Human Resources at (619) 699-1900, (619) 699-1904 (TTY), fax (619) 699-6905, or hr@sandag.org</w:t>
      </w:r>
      <w:r w:rsidR="001A64C5" w:rsidRPr="003819B8">
        <w:rPr>
          <w:rFonts w:ascii="Frutiger LT Com 55 Roman" w:hAnsi="Frutiger LT Com 55 Roman"/>
          <w:color w:val="333333"/>
          <w:sz w:val="16"/>
          <w:szCs w:val="16"/>
        </w:rPr>
        <w:t>.</w:t>
      </w:r>
    </w:p>
    <w:p w14:paraId="55DD3B28" w14:textId="77777777" w:rsidR="001A64C5" w:rsidRPr="003819B8" w:rsidRDefault="001A64C5" w:rsidP="00A519A6">
      <w:pPr>
        <w:pStyle w:val="BodyText"/>
        <w:spacing w:after="0" w:line="250" w:lineRule="atLeast"/>
        <w:rPr>
          <w:rFonts w:ascii="Frutiger LT Com 55 Roman" w:hAnsi="Frutiger LT Com 55 Roman"/>
          <w:color w:val="333333"/>
          <w:sz w:val="16"/>
          <w:szCs w:val="16"/>
        </w:rPr>
      </w:pPr>
    </w:p>
    <w:p w14:paraId="6332221A" w14:textId="77777777" w:rsidR="00702C47" w:rsidRPr="003819B8" w:rsidRDefault="00702C47" w:rsidP="00A519A6">
      <w:pPr>
        <w:pStyle w:val="BodyText"/>
        <w:spacing w:after="0" w:line="250" w:lineRule="atLeast"/>
        <w:rPr>
          <w:rFonts w:ascii="Frutiger LT Com 55 Roman" w:hAnsi="Frutiger LT Com 55 Roman"/>
          <w:color w:val="333333"/>
          <w:sz w:val="16"/>
          <w:szCs w:val="16"/>
        </w:rPr>
      </w:pPr>
    </w:p>
    <w:p w14:paraId="15532D85" w14:textId="77777777" w:rsidR="001A64C5" w:rsidRPr="003819B8" w:rsidRDefault="001A64C5" w:rsidP="00A519A6">
      <w:pPr>
        <w:pStyle w:val="BodyText"/>
        <w:spacing w:after="0" w:line="250" w:lineRule="atLeast"/>
        <w:rPr>
          <w:rFonts w:ascii="Frutiger LT Com 55 Roman" w:hAnsi="Frutiger LT Com 55 Roman"/>
          <w:b/>
          <w:color w:val="990000"/>
        </w:rPr>
      </w:pPr>
      <w:r w:rsidRPr="003819B8">
        <w:rPr>
          <w:rFonts w:ascii="Frutiger LT Com 55 Roman" w:hAnsi="Frutiger LT Com 55 Roman"/>
          <w:b/>
          <w:color w:val="990000"/>
        </w:rPr>
        <w:t>Candidate Selection and Notification</w:t>
      </w:r>
    </w:p>
    <w:p w14:paraId="3305F446" w14:textId="6E1CA944" w:rsidR="001A64C5" w:rsidRPr="003819B8" w:rsidRDefault="003819B8" w:rsidP="00A519A6">
      <w:pPr>
        <w:pStyle w:val="BodyText"/>
        <w:spacing w:after="0" w:line="250" w:lineRule="atLeast"/>
        <w:rPr>
          <w:rFonts w:ascii="Frutiger LT Com 55 Roman" w:hAnsi="Frutiger LT Com 55 Roman"/>
          <w:color w:val="333333"/>
          <w:sz w:val="16"/>
          <w:szCs w:val="16"/>
        </w:rPr>
      </w:pPr>
      <w:r>
        <w:rPr>
          <w:rFonts w:ascii="Frutiger LT Com 55 Roman" w:hAnsi="Frutiger LT Com 55 Roman"/>
          <w:color w:val="333333"/>
          <w:sz w:val="16"/>
          <w:szCs w:val="16"/>
        </w:rPr>
        <w:t>A</w:t>
      </w:r>
      <w:r w:rsidR="002E4326" w:rsidRPr="00932CF4">
        <w:rPr>
          <w:rFonts w:ascii="Frutiger LT Com 55 Roman" w:hAnsi="Frutiger LT Com 55 Roman"/>
          <w:color w:val="333333"/>
          <w:sz w:val="16"/>
          <w:szCs w:val="16"/>
        </w:rPr>
        <w:t>ll candidates will receive written confirmation that their application was received. The hiring manager will begin reviewing and evaluating application</w:t>
      </w:r>
      <w:r w:rsidR="00A27F97" w:rsidRPr="00932CF4">
        <w:rPr>
          <w:rFonts w:ascii="Frutiger LT Com 55 Roman" w:hAnsi="Frutiger LT Com 55 Roman"/>
          <w:color w:val="333333"/>
          <w:sz w:val="16"/>
          <w:szCs w:val="16"/>
        </w:rPr>
        <w:t>s within a few days of the first review</w:t>
      </w:r>
      <w:r w:rsidR="002E4326" w:rsidRPr="00932CF4">
        <w:rPr>
          <w:rFonts w:ascii="Frutiger LT Com 55 Roman" w:hAnsi="Frutiger LT Com 55 Roman"/>
          <w:color w:val="333333"/>
          <w:sz w:val="16"/>
          <w:szCs w:val="16"/>
        </w:rPr>
        <w:t xml:space="preserve"> date. The best qualified candidates will be invited to continue in the selection process. All candidates will receive written notification as to the final outcome of their application</w:t>
      </w:r>
      <w:r w:rsidR="001A64C5" w:rsidRPr="003819B8">
        <w:rPr>
          <w:rFonts w:ascii="Frutiger LT Com 55 Roman" w:hAnsi="Frutiger LT Com 55 Roman"/>
          <w:color w:val="333333"/>
          <w:sz w:val="16"/>
          <w:szCs w:val="16"/>
        </w:rPr>
        <w:t>.</w:t>
      </w:r>
    </w:p>
    <w:p w14:paraId="0678FAAC" w14:textId="77777777" w:rsidR="001A64C5" w:rsidRPr="003819B8" w:rsidRDefault="001A64C5" w:rsidP="00A519A6">
      <w:pPr>
        <w:pStyle w:val="BodyText"/>
        <w:spacing w:after="0" w:line="250" w:lineRule="atLeast"/>
        <w:rPr>
          <w:rFonts w:ascii="Frutiger LT Com 55 Roman" w:hAnsi="Frutiger LT Com 55 Roman"/>
          <w:color w:val="333333"/>
          <w:sz w:val="16"/>
          <w:szCs w:val="16"/>
        </w:rPr>
      </w:pPr>
    </w:p>
    <w:p w14:paraId="6A3558C5" w14:textId="77777777" w:rsidR="001A64C5" w:rsidRPr="003819B8" w:rsidRDefault="001A64C5" w:rsidP="00A519A6">
      <w:pPr>
        <w:pStyle w:val="BodyText"/>
        <w:spacing w:after="0" w:line="250" w:lineRule="atLeast"/>
        <w:rPr>
          <w:rFonts w:ascii="Frutiger LT Com 55 Roman" w:hAnsi="Frutiger LT Com 55 Roman"/>
          <w:color w:val="333333"/>
          <w:sz w:val="16"/>
          <w:szCs w:val="16"/>
        </w:rPr>
      </w:pPr>
    </w:p>
    <w:p w14:paraId="1B9B77ED" w14:textId="77777777" w:rsidR="001A64C5" w:rsidRPr="003819B8" w:rsidRDefault="001A64C5" w:rsidP="00A519A6">
      <w:pPr>
        <w:pStyle w:val="BodyText"/>
        <w:spacing w:after="0" w:line="250" w:lineRule="atLeast"/>
        <w:rPr>
          <w:rFonts w:ascii="Frutiger LT Com 55 Roman" w:hAnsi="Frutiger LT Com 55 Roman"/>
          <w:b/>
          <w:color w:val="990000"/>
        </w:rPr>
      </w:pPr>
      <w:r w:rsidRPr="003819B8">
        <w:rPr>
          <w:rFonts w:ascii="Frutiger LT Com 55 Roman" w:hAnsi="Frutiger LT Com 55 Roman"/>
          <w:b/>
          <w:color w:val="990000"/>
        </w:rPr>
        <w:t>Further Information</w:t>
      </w:r>
    </w:p>
    <w:p w14:paraId="36548A54" w14:textId="77777777" w:rsidR="00913F51" w:rsidRPr="003819B8" w:rsidRDefault="00913F51" w:rsidP="00A519A6">
      <w:pPr>
        <w:pStyle w:val="BodyText"/>
        <w:spacing w:line="250" w:lineRule="atLeast"/>
        <w:rPr>
          <w:rFonts w:ascii="Frutiger LT Com 55 Roman" w:hAnsi="Frutiger LT Com 55 Roman"/>
          <w:color w:val="333333"/>
          <w:sz w:val="16"/>
          <w:szCs w:val="16"/>
        </w:rPr>
      </w:pPr>
      <w:r w:rsidRPr="003819B8">
        <w:rPr>
          <w:rFonts w:ascii="Frutiger LT Com 55 Roman" w:hAnsi="Frutiger LT Com 55 Roman"/>
          <w:color w:val="333333"/>
          <w:sz w:val="16"/>
          <w:szCs w:val="16"/>
        </w:rPr>
        <w:t xml:space="preserve">The SANDAG website contains a wealth of information about our various project and program areas. The Careers section of the site lists all of our current Job Openings as well as information on how to apply for positions and Frequently Asked Questions about our recruitment process. </w:t>
      </w:r>
    </w:p>
    <w:p w14:paraId="644B7A13" w14:textId="77777777" w:rsidR="00C35D60" w:rsidRPr="003819B8" w:rsidRDefault="00913F51" w:rsidP="00A519A6">
      <w:pPr>
        <w:pStyle w:val="BodyText"/>
        <w:spacing w:after="0" w:line="250" w:lineRule="atLeast"/>
        <w:rPr>
          <w:rFonts w:ascii="Frutiger LT Com 55 Roman" w:hAnsi="Frutiger LT Com 55 Roman"/>
        </w:rPr>
      </w:pPr>
      <w:r w:rsidRPr="003819B8">
        <w:rPr>
          <w:rFonts w:ascii="Frutiger LT Com 55 Roman" w:hAnsi="Frutiger LT Com 55 Roman"/>
          <w:color w:val="333333"/>
          <w:sz w:val="16"/>
          <w:szCs w:val="16"/>
        </w:rPr>
        <w:t>In compliance with the Immigration Reform and Control Act of 1986, applicants hired by SANDAG must show acceptable proof of identity and evidence of authorization to work in the United States</w:t>
      </w:r>
      <w:r w:rsidR="001A64C5" w:rsidRPr="003819B8">
        <w:rPr>
          <w:rFonts w:ascii="Frutiger LT Com 55 Roman" w:hAnsi="Frutiger LT Com 55 Roman"/>
          <w:color w:val="333333"/>
          <w:sz w:val="16"/>
          <w:szCs w:val="16"/>
        </w:rPr>
        <w:t>.</w:t>
      </w:r>
    </w:p>
    <w:sectPr w:rsidR="00C35D60" w:rsidRPr="003819B8" w:rsidSect="00A519A6">
      <w:headerReference w:type="default" r:id="rId15"/>
      <w:footerReference w:type="default" r:id="rId16"/>
      <w:pgSz w:w="12240" w:h="15840" w:code="1"/>
      <w:pgMar w:top="1152" w:right="864" w:bottom="720" w:left="864" w:header="720" w:footer="720" w:gutter="0"/>
      <w:cols w:num="2"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C278E" w14:textId="77777777" w:rsidR="00C57626" w:rsidRDefault="00C57626">
      <w:r>
        <w:separator/>
      </w:r>
    </w:p>
  </w:endnote>
  <w:endnote w:type="continuationSeparator" w:id="0">
    <w:p w14:paraId="37643225" w14:textId="77777777" w:rsidR="00C57626" w:rsidRDefault="00C57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T Com 55 Roman">
    <w:panose1 w:val="020B0503030504020204"/>
    <w:charset w:val="00"/>
    <w:family w:val="swiss"/>
    <w:pitch w:val="variable"/>
    <w:sig w:usb0="800000AF" w:usb1="5000204A" w:usb2="00000000" w:usb3="00000000" w:csb0="0000009B" w:csb1="00000000"/>
  </w:font>
  <w:font w:name="Frutiger 55 Roman">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EDAE2F" w14:textId="06A35ACD" w:rsidR="000E7D90" w:rsidRDefault="00B268FE" w:rsidP="002403DB">
    <w:pPr>
      <w:pStyle w:val="Footer"/>
      <w:spacing w:after="120"/>
      <w:ind w:left="-216"/>
    </w:pPr>
    <w:r w:rsidRPr="00943068">
      <w:rPr>
        <w:rFonts w:ascii="Frutiger LT Com 55 Roman" w:hAnsi="Frutiger LT Com 55 Roman"/>
        <w:noProof/>
        <w:color w:val="333333"/>
        <w:sz w:val="16"/>
        <w:szCs w:val="16"/>
      </w:rPr>
      <w:drawing>
        <wp:anchor distT="0" distB="0" distL="114300" distR="114300" simplePos="0" relativeHeight="251668480" behindDoc="0" locked="0" layoutInCell="1" allowOverlap="1" wp14:anchorId="00DE0772" wp14:editId="358B5734">
          <wp:simplePos x="0" y="0"/>
          <wp:positionH relativeFrom="column">
            <wp:posOffset>6423025</wp:posOffset>
          </wp:positionH>
          <wp:positionV relativeFrom="paragraph">
            <wp:posOffset>304800</wp:posOffset>
          </wp:positionV>
          <wp:extent cx="137160" cy="137160"/>
          <wp:effectExtent l="0" t="0" r="0" b="0"/>
          <wp:wrapNone/>
          <wp:docPr id="14" name="Picture 14" descr="C:\Users\cpo\AppData\Local\Microsoft\Windows\INetCacheContent.Word\twitter-35x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po\AppData\Local\Microsoft\Windows\INetCacheContent.Word\twitter-35x35.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anchor>
      </w:drawing>
    </w:r>
    <w:r w:rsidRPr="00943068">
      <w:rPr>
        <w:rFonts w:ascii="Frutiger LT Com 55 Roman" w:hAnsi="Frutiger LT Com 55 Roman"/>
        <w:noProof/>
        <w:color w:val="333333"/>
        <w:sz w:val="16"/>
        <w:szCs w:val="16"/>
      </w:rPr>
      <w:drawing>
        <wp:anchor distT="0" distB="0" distL="114300" distR="114300" simplePos="0" relativeHeight="251666432" behindDoc="0" locked="0" layoutInCell="1" allowOverlap="1" wp14:anchorId="31A1745F" wp14:editId="73BD8371">
          <wp:simplePos x="0" y="0"/>
          <wp:positionH relativeFrom="column">
            <wp:posOffset>6204457</wp:posOffset>
          </wp:positionH>
          <wp:positionV relativeFrom="paragraph">
            <wp:posOffset>304800</wp:posOffset>
          </wp:positionV>
          <wp:extent cx="137160" cy="137160"/>
          <wp:effectExtent l="0" t="0" r="0" b="0"/>
          <wp:wrapNone/>
          <wp:docPr id="11" name="Picture 11" descr="C:\Users\cpo\AppData\Local\Microsoft\Windows\INetCacheContent.Word\facebook-35x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po\AppData\Local\Microsoft\Windows\INetCacheContent.Word\facebook-35x35.g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anchor>
      </w:drawing>
    </w:r>
    <w:r w:rsidRPr="00943068">
      <w:rPr>
        <w:rFonts w:ascii="Frutiger LT Com 55 Roman" w:hAnsi="Frutiger LT Com 55 Roman"/>
        <w:noProof/>
        <w:color w:val="333333"/>
        <w:sz w:val="16"/>
        <w:szCs w:val="16"/>
      </w:rPr>
      <w:drawing>
        <wp:anchor distT="0" distB="0" distL="114300" distR="114300" simplePos="0" relativeHeight="251664384" behindDoc="0" locked="0" layoutInCell="1" allowOverlap="1" wp14:anchorId="7F578841" wp14:editId="720DBC46">
          <wp:simplePos x="0" y="0"/>
          <wp:positionH relativeFrom="column">
            <wp:posOffset>5971929</wp:posOffset>
          </wp:positionH>
          <wp:positionV relativeFrom="paragraph">
            <wp:posOffset>304800</wp:posOffset>
          </wp:positionV>
          <wp:extent cx="137160" cy="137160"/>
          <wp:effectExtent l="0" t="0" r="0" b="0"/>
          <wp:wrapNone/>
          <wp:docPr id="10" name="Picture 10" descr="C:\Users\cpo\AppData\Local\Microsoft\Windows\INetCacheContent.Word\linkedin-35x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po\AppData\Local\Microsoft\Windows\INetCacheContent.Word\linkedin-35x35.gif"/>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7D90">
      <w:rPr>
        <w:noProof/>
        <w:lang w:eastAsia="zh-CN"/>
      </w:rPr>
      <w:drawing>
        <wp:inline distT="0" distB="0" distL="0" distR="0" wp14:anchorId="09413040" wp14:editId="670BEA45">
          <wp:extent cx="1285240" cy="224155"/>
          <wp:effectExtent l="0" t="0" r="0" b="4445"/>
          <wp:docPr id="30" name="Picture 30" descr="SANDAG - LOGO - RGB - 3 I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NDAG - LOGO - RGB - 3 INCH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85240" cy="224155"/>
                  </a:xfrm>
                  <a:prstGeom prst="rect">
                    <a:avLst/>
                  </a:prstGeom>
                  <a:noFill/>
                  <a:ln>
                    <a:noFill/>
                  </a:ln>
                </pic:spPr>
              </pic:pic>
            </a:graphicData>
          </a:graphic>
        </wp:inline>
      </w:drawing>
    </w:r>
  </w:p>
  <w:p w14:paraId="75E50E36" w14:textId="38CC09DE" w:rsidR="000E7D90" w:rsidRPr="00DE20FE" w:rsidRDefault="00D3152B" w:rsidP="00822676">
    <w:pPr>
      <w:tabs>
        <w:tab w:val="center" w:pos="4320"/>
        <w:tab w:val="right" w:pos="8640"/>
      </w:tabs>
    </w:pPr>
    <w:r w:rsidRPr="00D3152B">
      <w:rPr>
        <w:rFonts w:ascii="Frutiger LT Com 55 Roman" w:hAnsi="Frutiger LT Com 55 Roman"/>
        <w:sz w:val="14"/>
        <w:szCs w:val="14"/>
      </w:rPr>
      <w:t>401 B Street, Suite 800</w:t>
    </w:r>
    <w:r w:rsidR="006A5C9C">
      <w:rPr>
        <w:rFonts w:ascii="Frutiger LT Com 55 Roman" w:hAnsi="Frutiger LT Com 55 Roman"/>
        <w:sz w:val="14"/>
        <w:szCs w:val="14"/>
      </w:rPr>
      <w:t xml:space="preserve"> </w:t>
    </w:r>
    <w:r w:rsidRPr="00D3152B">
      <w:rPr>
        <w:rFonts w:ascii="Frutiger LT Com 55 Roman" w:hAnsi="Frutiger LT Com 55 Roman"/>
        <w:color w:val="990000"/>
        <w:sz w:val="14"/>
        <w:szCs w:val="14"/>
      </w:rPr>
      <w:t>|</w:t>
    </w:r>
    <w:r w:rsidR="006A5C9C">
      <w:rPr>
        <w:rFonts w:ascii="Frutiger LT Com 55 Roman" w:hAnsi="Frutiger LT Com 55 Roman"/>
        <w:sz w:val="14"/>
        <w:szCs w:val="14"/>
      </w:rPr>
      <w:t xml:space="preserve"> </w:t>
    </w:r>
    <w:r w:rsidRPr="00D3152B">
      <w:rPr>
        <w:rFonts w:ascii="Frutiger LT Com 55 Roman" w:hAnsi="Frutiger LT Com 55 Roman"/>
        <w:sz w:val="14"/>
        <w:szCs w:val="14"/>
      </w:rPr>
      <w:t>San Diego, CA</w:t>
    </w:r>
    <w:r w:rsidR="006A5C9C">
      <w:rPr>
        <w:rFonts w:ascii="Frutiger LT Com 55 Roman" w:hAnsi="Frutiger LT Com 55 Roman"/>
        <w:sz w:val="14"/>
        <w:szCs w:val="14"/>
      </w:rPr>
      <w:t xml:space="preserve"> </w:t>
    </w:r>
    <w:r w:rsidRPr="00D3152B">
      <w:rPr>
        <w:rFonts w:ascii="Frutiger LT Com 55 Roman" w:hAnsi="Frutiger LT Com 55 Roman"/>
        <w:sz w:val="14"/>
        <w:szCs w:val="14"/>
      </w:rPr>
      <w:t>92101-4231</w:t>
    </w:r>
    <w:r w:rsidR="006A5C9C">
      <w:rPr>
        <w:rFonts w:ascii="Frutiger LT Com 55 Roman" w:hAnsi="Frutiger LT Com 55 Roman"/>
        <w:sz w:val="14"/>
        <w:szCs w:val="14"/>
      </w:rPr>
      <w:t xml:space="preserve"> </w:t>
    </w:r>
    <w:r w:rsidRPr="00D3152B">
      <w:rPr>
        <w:rFonts w:ascii="Frutiger LT Com 55 Roman" w:hAnsi="Frutiger LT Com 55 Roman"/>
        <w:color w:val="990000"/>
        <w:sz w:val="14"/>
        <w:szCs w:val="14"/>
      </w:rPr>
      <w:t>|</w:t>
    </w:r>
    <w:r w:rsidR="006A5C9C">
      <w:rPr>
        <w:rFonts w:ascii="Frutiger LT Com 55 Roman" w:hAnsi="Frutiger LT Com 55 Roman"/>
        <w:sz w:val="14"/>
        <w:szCs w:val="14"/>
      </w:rPr>
      <w:t xml:space="preserve"> </w:t>
    </w:r>
    <w:r w:rsidRPr="00D3152B">
      <w:rPr>
        <w:rFonts w:ascii="Frutiger LT Com 55 Roman" w:hAnsi="Frutiger LT Com 55 Roman"/>
        <w:sz w:val="14"/>
        <w:szCs w:val="14"/>
      </w:rPr>
      <w:t>(619) 699-1900</w:t>
    </w:r>
    <w:r w:rsidR="006A5C9C">
      <w:rPr>
        <w:rFonts w:ascii="Frutiger LT Com 55 Roman" w:hAnsi="Frutiger LT Com 55 Roman"/>
        <w:sz w:val="14"/>
        <w:szCs w:val="14"/>
      </w:rPr>
      <w:t xml:space="preserve"> </w:t>
    </w:r>
    <w:r w:rsidRPr="00D3152B">
      <w:rPr>
        <w:rFonts w:ascii="Frutiger LT Com 55 Roman" w:hAnsi="Frutiger LT Com 55 Roman"/>
        <w:color w:val="990000"/>
        <w:sz w:val="14"/>
        <w:szCs w:val="14"/>
      </w:rPr>
      <w:t>|</w:t>
    </w:r>
    <w:r w:rsidR="006A5C9C">
      <w:rPr>
        <w:rFonts w:ascii="Frutiger LT Com 55 Roman" w:hAnsi="Frutiger LT Com 55 Roman"/>
        <w:sz w:val="14"/>
        <w:szCs w:val="14"/>
      </w:rPr>
      <w:t xml:space="preserve"> </w:t>
    </w:r>
    <w:r w:rsidRPr="00D3152B">
      <w:rPr>
        <w:rFonts w:ascii="Frutiger LT Com 55 Roman" w:hAnsi="Frutiger LT Com 55 Roman"/>
        <w:sz w:val="14"/>
        <w:szCs w:val="14"/>
      </w:rPr>
      <w:t>Fax: (619) 699-6905</w:t>
    </w:r>
    <w:r w:rsidR="006A5C9C">
      <w:rPr>
        <w:rFonts w:ascii="Frutiger LT Com 55 Roman" w:hAnsi="Frutiger LT Com 55 Roman"/>
        <w:sz w:val="14"/>
        <w:szCs w:val="14"/>
      </w:rPr>
      <w:t xml:space="preserve"> </w:t>
    </w:r>
    <w:r w:rsidRPr="00D3152B">
      <w:rPr>
        <w:rFonts w:ascii="Frutiger LT Com 55 Roman" w:hAnsi="Frutiger LT Com 55 Roman"/>
        <w:color w:val="990000"/>
        <w:sz w:val="14"/>
        <w:szCs w:val="14"/>
      </w:rPr>
      <w:t>|</w:t>
    </w:r>
    <w:r w:rsidR="006A5C9C">
      <w:rPr>
        <w:rFonts w:ascii="Frutiger LT Com 55 Roman" w:hAnsi="Frutiger LT Com 55 Roman"/>
        <w:sz w:val="14"/>
        <w:szCs w:val="14"/>
      </w:rPr>
      <w:t xml:space="preserve"> </w:t>
    </w:r>
    <w:r w:rsidRPr="00D3152B">
      <w:rPr>
        <w:rFonts w:ascii="Frutiger LT Com 55 Roman" w:hAnsi="Frutiger LT Com 55 Roman"/>
        <w:sz w:val="14"/>
        <w:szCs w:val="14"/>
      </w:rPr>
      <w:t>TTY/TDD: (888) 722-4889</w:t>
    </w:r>
    <w:r w:rsidR="006A5C9C">
      <w:rPr>
        <w:rFonts w:ascii="Frutiger LT Com 55 Roman" w:hAnsi="Frutiger LT Com 55 Roman"/>
        <w:sz w:val="14"/>
        <w:szCs w:val="14"/>
      </w:rPr>
      <w:t xml:space="preserve"> </w:t>
    </w:r>
    <w:r w:rsidRPr="00D3152B">
      <w:rPr>
        <w:rFonts w:ascii="Frutiger LT Com 55 Roman" w:hAnsi="Frutiger LT Com 55 Roman"/>
        <w:color w:val="990000"/>
        <w:sz w:val="14"/>
        <w:szCs w:val="14"/>
      </w:rPr>
      <w:t>|</w:t>
    </w:r>
    <w:r w:rsidR="006A5C9C">
      <w:rPr>
        <w:rFonts w:ascii="Frutiger LT Com 55 Roman" w:hAnsi="Frutiger LT Com 55 Roman"/>
        <w:sz w:val="14"/>
        <w:szCs w:val="14"/>
      </w:rPr>
      <w:t xml:space="preserve"> </w:t>
    </w:r>
    <w:r w:rsidRPr="00D3152B">
      <w:rPr>
        <w:rFonts w:ascii="Frutiger LT Com 55 Roman" w:hAnsi="Frutiger LT Com 55 Roman"/>
        <w:sz w:val="14"/>
        <w:szCs w:val="14"/>
      </w:rPr>
      <w:t xml:space="preserve">www.sandag.org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A3C63" w14:textId="77777777" w:rsidR="000E7D90" w:rsidRDefault="000E7D90" w:rsidP="006017A5">
    <w:pPr>
      <w:pStyle w:val="Footer"/>
      <w:spacing w:after="120"/>
      <w:ind w:left="-288"/>
    </w:pPr>
    <w:r>
      <w:rPr>
        <w:noProof/>
        <w:lang w:eastAsia="zh-CN"/>
      </w:rPr>
      <w:drawing>
        <wp:inline distT="0" distB="0" distL="0" distR="0" wp14:anchorId="76635D29" wp14:editId="5CF9EBC6">
          <wp:extent cx="1276985" cy="250190"/>
          <wp:effectExtent l="0" t="0" r="0" b="0"/>
          <wp:docPr id="31" name="Picture 31" descr="SANDAG_logo-only-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NDAG_logo-only-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985" cy="250190"/>
                  </a:xfrm>
                  <a:prstGeom prst="rect">
                    <a:avLst/>
                  </a:prstGeom>
                  <a:noFill/>
                  <a:ln>
                    <a:noFill/>
                  </a:ln>
                </pic:spPr>
              </pic:pic>
            </a:graphicData>
          </a:graphic>
        </wp:inline>
      </w:drawing>
    </w:r>
  </w:p>
  <w:p w14:paraId="682B5E21" w14:textId="02232758" w:rsidR="000E7D90" w:rsidRPr="006017A5" w:rsidRDefault="000E7D90">
    <w:pPr>
      <w:pStyle w:val="Footer"/>
      <w:rPr>
        <w:color w:val="333333"/>
        <w:sz w:val="15"/>
        <w:szCs w:val="15"/>
      </w:rPr>
    </w:pPr>
    <w:r w:rsidRPr="006017A5">
      <w:rPr>
        <w:b/>
        <w:color w:val="333333"/>
        <w:sz w:val="15"/>
        <w:szCs w:val="15"/>
      </w:rPr>
      <w:t>SANDAG</w:t>
    </w:r>
    <w:del w:id="0" w:author="Coffelt, Melissa" w:date="2017-11-15T11:10:00Z">
      <w:r w:rsidRPr="006017A5" w:rsidDel="006A5C9C">
        <w:rPr>
          <w:color w:val="333333"/>
          <w:sz w:val="15"/>
          <w:szCs w:val="15"/>
        </w:rPr>
        <w:delText xml:space="preserve">  </w:delText>
      </w:r>
    </w:del>
    <w:ins w:id="1" w:author="Coffelt, Melissa" w:date="2017-11-15T11:10:00Z">
      <w:r w:rsidR="006A5C9C">
        <w:rPr>
          <w:color w:val="333333"/>
          <w:sz w:val="15"/>
          <w:szCs w:val="15"/>
        </w:rPr>
        <w:t xml:space="preserve"> </w:t>
      </w:r>
    </w:ins>
    <w:r w:rsidRPr="006017A5">
      <w:rPr>
        <w:color w:val="333333"/>
        <w:sz w:val="15"/>
        <w:szCs w:val="15"/>
      </w:rPr>
      <w:t xml:space="preserve"> 401 B Street, Suite 800</w:t>
    </w:r>
    <w:del w:id="2" w:author="Coffelt, Melissa" w:date="2017-11-15T11:10:00Z">
      <w:r w:rsidRPr="006017A5" w:rsidDel="006A5C9C">
        <w:rPr>
          <w:color w:val="333333"/>
          <w:sz w:val="15"/>
          <w:szCs w:val="15"/>
        </w:rPr>
        <w:delText xml:space="preserve">  </w:delText>
      </w:r>
    </w:del>
    <w:ins w:id="3" w:author="Coffelt, Melissa" w:date="2017-11-15T11:10:00Z">
      <w:r w:rsidR="006A5C9C">
        <w:rPr>
          <w:color w:val="333333"/>
          <w:sz w:val="15"/>
          <w:szCs w:val="15"/>
        </w:rPr>
        <w:t xml:space="preserve"> </w:t>
      </w:r>
    </w:ins>
    <w:r w:rsidRPr="006017A5">
      <w:rPr>
        <w:color w:val="990000"/>
        <w:sz w:val="15"/>
        <w:szCs w:val="15"/>
      </w:rPr>
      <w:t>|</w:t>
    </w:r>
    <w:del w:id="4" w:author="Coffelt, Melissa" w:date="2017-11-15T11:10:00Z">
      <w:r w:rsidRPr="006017A5" w:rsidDel="006A5C9C">
        <w:rPr>
          <w:color w:val="333333"/>
          <w:sz w:val="15"/>
          <w:szCs w:val="15"/>
        </w:rPr>
        <w:delText xml:space="preserve">  </w:delText>
      </w:r>
    </w:del>
    <w:ins w:id="5" w:author="Coffelt, Melissa" w:date="2017-11-15T11:10:00Z">
      <w:r w:rsidR="006A5C9C">
        <w:rPr>
          <w:color w:val="333333"/>
          <w:sz w:val="15"/>
          <w:szCs w:val="15"/>
        </w:rPr>
        <w:t xml:space="preserve"> </w:t>
      </w:r>
    </w:ins>
    <w:r w:rsidRPr="006017A5">
      <w:rPr>
        <w:color w:val="333333"/>
        <w:sz w:val="15"/>
        <w:szCs w:val="15"/>
      </w:rPr>
      <w:t xml:space="preserve">San Diego, </w:t>
    </w:r>
    <w:smartTag w:uri="urn:schemas-microsoft-com:office:smarttags" w:element="State">
      <w:r w:rsidRPr="006017A5">
        <w:rPr>
          <w:color w:val="333333"/>
          <w:sz w:val="15"/>
          <w:szCs w:val="15"/>
        </w:rPr>
        <w:t>CA</w:t>
      </w:r>
    </w:smartTag>
    <w:del w:id="6" w:author="Coffelt, Melissa" w:date="2017-11-15T11:10:00Z">
      <w:r w:rsidRPr="006017A5" w:rsidDel="006A5C9C">
        <w:rPr>
          <w:color w:val="333333"/>
          <w:sz w:val="15"/>
          <w:szCs w:val="15"/>
        </w:rPr>
        <w:delText xml:space="preserve">  </w:delText>
      </w:r>
    </w:del>
    <w:ins w:id="7" w:author="Coffelt, Melissa" w:date="2017-11-15T11:10:00Z">
      <w:r w:rsidR="006A5C9C">
        <w:rPr>
          <w:color w:val="333333"/>
          <w:sz w:val="15"/>
          <w:szCs w:val="15"/>
        </w:rPr>
        <w:t xml:space="preserve"> </w:t>
      </w:r>
    </w:ins>
    <w:r w:rsidRPr="006017A5">
      <w:rPr>
        <w:color w:val="333333"/>
        <w:sz w:val="15"/>
        <w:szCs w:val="15"/>
      </w:rPr>
      <w:t>92101-4231</w:t>
    </w:r>
    <w:del w:id="8" w:author="Coffelt, Melissa" w:date="2017-11-15T11:10:00Z">
      <w:r w:rsidRPr="006017A5" w:rsidDel="006A5C9C">
        <w:rPr>
          <w:color w:val="333333"/>
          <w:sz w:val="15"/>
          <w:szCs w:val="15"/>
        </w:rPr>
        <w:delText xml:space="preserve">  </w:delText>
      </w:r>
    </w:del>
    <w:ins w:id="9" w:author="Coffelt, Melissa" w:date="2017-11-15T11:10:00Z">
      <w:r w:rsidR="006A5C9C">
        <w:rPr>
          <w:color w:val="333333"/>
          <w:sz w:val="15"/>
          <w:szCs w:val="15"/>
        </w:rPr>
        <w:t xml:space="preserve"> </w:t>
      </w:r>
    </w:ins>
    <w:r w:rsidRPr="006017A5">
      <w:rPr>
        <w:color w:val="990000"/>
        <w:sz w:val="15"/>
        <w:szCs w:val="15"/>
      </w:rPr>
      <w:t>|</w:t>
    </w:r>
    <w:del w:id="10" w:author="Coffelt, Melissa" w:date="2017-11-15T11:10:00Z">
      <w:r w:rsidRPr="006017A5" w:rsidDel="006A5C9C">
        <w:rPr>
          <w:color w:val="333333"/>
          <w:sz w:val="15"/>
          <w:szCs w:val="15"/>
        </w:rPr>
        <w:delText xml:space="preserve">  </w:delText>
      </w:r>
    </w:del>
    <w:ins w:id="11" w:author="Coffelt, Melissa" w:date="2017-11-15T11:10:00Z">
      <w:r w:rsidR="006A5C9C">
        <w:rPr>
          <w:color w:val="333333"/>
          <w:sz w:val="15"/>
          <w:szCs w:val="15"/>
        </w:rPr>
        <w:t xml:space="preserve"> </w:t>
      </w:r>
    </w:ins>
    <w:r w:rsidRPr="006017A5">
      <w:rPr>
        <w:color w:val="333333"/>
        <w:sz w:val="15"/>
        <w:szCs w:val="15"/>
      </w:rPr>
      <w:t>(619) 699-1900</w:t>
    </w:r>
    <w:del w:id="12" w:author="Coffelt, Melissa" w:date="2017-11-15T11:10:00Z">
      <w:r w:rsidRPr="006017A5" w:rsidDel="006A5C9C">
        <w:rPr>
          <w:color w:val="333333"/>
          <w:sz w:val="15"/>
          <w:szCs w:val="15"/>
        </w:rPr>
        <w:delText xml:space="preserve">  </w:delText>
      </w:r>
    </w:del>
    <w:ins w:id="13" w:author="Coffelt, Melissa" w:date="2017-11-15T11:10:00Z">
      <w:r w:rsidR="006A5C9C">
        <w:rPr>
          <w:color w:val="333333"/>
          <w:sz w:val="15"/>
          <w:szCs w:val="15"/>
        </w:rPr>
        <w:t xml:space="preserve"> </w:t>
      </w:r>
    </w:ins>
    <w:r w:rsidRPr="006017A5">
      <w:rPr>
        <w:color w:val="990000"/>
        <w:sz w:val="15"/>
        <w:szCs w:val="15"/>
      </w:rPr>
      <w:t>|</w:t>
    </w:r>
    <w:del w:id="14" w:author="Coffelt, Melissa" w:date="2017-11-15T11:10:00Z">
      <w:r w:rsidRPr="006017A5" w:rsidDel="006A5C9C">
        <w:rPr>
          <w:color w:val="333333"/>
          <w:sz w:val="15"/>
          <w:szCs w:val="15"/>
        </w:rPr>
        <w:delText xml:space="preserve">  </w:delText>
      </w:r>
    </w:del>
    <w:ins w:id="15" w:author="Coffelt, Melissa" w:date="2017-11-15T11:10:00Z">
      <w:r w:rsidR="006A5C9C">
        <w:rPr>
          <w:color w:val="333333"/>
          <w:sz w:val="15"/>
          <w:szCs w:val="15"/>
        </w:rPr>
        <w:t xml:space="preserve"> </w:t>
      </w:r>
    </w:ins>
    <w:r w:rsidRPr="006017A5">
      <w:rPr>
        <w:color w:val="333333"/>
        <w:sz w:val="15"/>
        <w:szCs w:val="15"/>
      </w:rPr>
      <w:t>Fax: (619) 699-6905</w:t>
    </w:r>
    <w:del w:id="16" w:author="Coffelt, Melissa" w:date="2017-11-15T11:10:00Z">
      <w:r w:rsidRPr="006017A5" w:rsidDel="006A5C9C">
        <w:rPr>
          <w:color w:val="333333"/>
          <w:sz w:val="15"/>
          <w:szCs w:val="15"/>
        </w:rPr>
        <w:delText xml:space="preserve">  </w:delText>
      </w:r>
    </w:del>
    <w:ins w:id="17" w:author="Coffelt, Melissa" w:date="2017-11-15T11:10:00Z">
      <w:r w:rsidR="006A5C9C">
        <w:rPr>
          <w:color w:val="333333"/>
          <w:sz w:val="15"/>
          <w:szCs w:val="15"/>
        </w:rPr>
        <w:t xml:space="preserve"> </w:t>
      </w:r>
    </w:ins>
    <w:r w:rsidRPr="006017A5">
      <w:rPr>
        <w:color w:val="990000"/>
        <w:sz w:val="15"/>
        <w:szCs w:val="15"/>
      </w:rPr>
      <w:t>|</w:t>
    </w:r>
    <w:del w:id="18" w:author="Coffelt, Melissa" w:date="2017-11-15T11:10:00Z">
      <w:r w:rsidRPr="006017A5" w:rsidDel="006A5C9C">
        <w:rPr>
          <w:color w:val="333333"/>
          <w:sz w:val="15"/>
          <w:szCs w:val="15"/>
        </w:rPr>
        <w:delText xml:space="preserve">  </w:delText>
      </w:r>
    </w:del>
    <w:ins w:id="19" w:author="Coffelt, Melissa" w:date="2017-11-15T11:10:00Z">
      <w:r w:rsidR="006A5C9C">
        <w:rPr>
          <w:color w:val="333333"/>
          <w:sz w:val="15"/>
          <w:szCs w:val="15"/>
        </w:rPr>
        <w:t xml:space="preserve"> </w:t>
      </w:r>
    </w:ins>
    <w:r w:rsidRPr="006017A5">
      <w:rPr>
        <w:color w:val="333333"/>
        <w:sz w:val="15"/>
        <w:szCs w:val="15"/>
      </w:rPr>
      <w:t>www.sandag.org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71DC2" w14:textId="77777777" w:rsidR="000E7D90" w:rsidRPr="0038769B" w:rsidRDefault="000E7D90" w:rsidP="002403DB">
    <w:pPr>
      <w:pStyle w:val="Footer"/>
      <w:rPr>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630E1" w14:textId="77777777" w:rsidR="000E7D90" w:rsidRPr="0038769B" w:rsidRDefault="000E7D90" w:rsidP="002403DB">
    <w:pPr>
      <w:pStyle w:val="Footer"/>
      <w:rPr>
        <w:szCs w:val="16"/>
      </w:rPr>
    </w:pPr>
    <w:r>
      <w:rPr>
        <w:noProof/>
        <w:szCs w:val="16"/>
        <w:lang w:eastAsia="zh-CN"/>
      </w:rPr>
      <mc:AlternateContent>
        <mc:Choice Requires="wps">
          <w:drawing>
            <wp:anchor distT="0" distB="0" distL="114300" distR="114300" simplePos="0" relativeHeight="251657216" behindDoc="0" locked="0" layoutInCell="1" allowOverlap="1" wp14:anchorId="6D6FB3F3" wp14:editId="6C1325E4">
              <wp:simplePos x="0" y="0"/>
              <wp:positionH relativeFrom="column">
                <wp:posOffset>2804956</wp:posOffset>
              </wp:positionH>
              <wp:positionV relativeFrom="paragraph">
                <wp:posOffset>127000</wp:posOffset>
              </wp:positionV>
              <wp:extent cx="4191000" cy="23050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230505"/>
                      </a:xfrm>
                      <a:prstGeom prst="rect">
                        <a:avLst/>
                      </a:prstGeom>
                      <a:solidFill>
                        <a:srgbClr val="DDDDDD">
                          <a:alpha val="89999"/>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55DE3A" w14:textId="77777777" w:rsidR="000E7D90" w:rsidRPr="00ED06C2" w:rsidRDefault="000E7D90" w:rsidP="00DE20FE">
                          <w:pPr>
                            <w:jc w:val="right"/>
                            <w:rPr>
                              <w:rFonts w:ascii="Frutiger LT Com 55 Roman" w:hAnsi="Frutiger LT Com 55 Roman"/>
                              <w:b/>
                              <w:i/>
                              <w:color w:val="990000"/>
                              <w:sz w:val="18"/>
                              <w:szCs w:val="18"/>
                            </w:rPr>
                          </w:pPr>
                          <w:r w:rsidRPr="00ED06C2">
                            <w:rPr>
                              <w:rFonts w:ascii="Frutiger LT Com 55 Roman" w:hAnsi="Frutiger LT Com 55 Roman"/>
                              <w:b/>
                              <w:i/>
                              <w:color w:val="990000"/>
                              <w:sz w:val="18"/>
                              <w:szCs w:val="18"/>
                            </w:rPr>
                            <w:t>SAN</w:t>
                          </w:r>
                          <w:smartTag w:uri="urn:schemas-microsoft-com:office:smarttags" w:element="PersonName">
                            <w:r w:rsidRPr="00ED06C2">
                              <w:rPr>
                                <w:rFonts w:ascii="Frutiger LT Com 55 Roman" w:hAnsi="Frutiger LT Com 55 Roman"/>
                                <w:b/>
                                <w:i/>
                                <w:color w:val="990000"/>
                                <w:sz w:val="18"/>
                                <w:szCs w:val="18"/>
                              </w:rPr>
                              <w:t>DA</w:t>
                            </w:r>
                          </w:smartTag>
                          <w:r w:rsidRPr="00ED06C2">
                            <w:rPr>
                              <w:rFonts w:ascii="Frutiger LT Com 55 Roman" w:hAnsi="Frutiger LT Com 55 Roman"/>
                              <w:b/>
                              <w:i/>
                              <w:color w:val="990000"/>
                              <w:sz w:val="18"/>
                              <w:szCs w:val="18"/>
                            </w:rPr>
                            <w:t>G is an Equal Opportunity Employer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6FB3F3" id="_x0000_t202" coordsize="21600,21600" o:spt="202" path="m,l,21600r21600,l21600,xe">
              <v:stroke joinstyle="miter"/>
              <v:path gradientshapeok="t" o:connecttype="rect"/>
            </v:shapetype>
            <v:shape id="Text Box 1" o:spid="_x0000_s1032" type="#_x0000_t202" style="position:absolute;margin-left:220.85pt;margin-top:10pt;width:330pt;height:18.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" fillcolor="#ddd" stroked="f">
              <v:fill opacity="58853f"/>
              <v:textbox>
                <w:txbxContent>
                  <w:p w14:paraId="7B55DE3A" w14:textId="77777777" w:rsidR="000E7D90" w:rsidRPr="00ED06C2" w:rsidRDefault="000E7D90" w:rsidP="00DE20FE">
                    <w:pPr>
                      <w:jc w:val="right"/>
                      <w:rPr>
                        <w:rFonts w:ascii="Frutiger LT Com 55 Roman" w:hAnsi="Frutiger LT Com 55 Roman"/>
                        <w:b/>
                        <w:i/>
                        <w:color w:val="990000"/>
                        <w:sz w:val="18"/>
                        <w:szCs w:val="18"/>
                      </w:rPr>
                    </w:pPr>
                    <w:r w:rsidRPr="00ED06C2">
                      <w:rPr>
                        <w:rFonts w:ascii="Frutiger LT Com 55 Roman" w:hAnsi="Frutiger LT Com 55 Roman"/>
                        <w:b/>
                        <w:i/>
                        <w:color w:val="990000"/>
                        <w:sz w:val="18"/>
                        <w:szCs w:val="18"/>
                      </w:rPr>
                      <w:t>SAN</w:t>
                    </w:r>
                    <w:smartTag w:uri="urn:schemas-microsoft-com:office:smarttags" w:element="PersonName">
                      <w:r w:rsidRPr="00ED06C2">
                        <w:rPr>
                          <w:rFonts w:ascii="Frutiger LT Com 55 Roman" w:hAnsi="Frutiger LT Com 55 Roman"/>
                          <w:b/>
                          <w:i/>
                          <w:color w:val="990000"/>
                          <w:sz w:val="18"/>
                          <w:szCs w:val="18"/>
                        </w:rPr>
                        <w:t>DA</w:t>
                      </w:r>
                    </w:smartTag>
                    <w:r w:rsidRPr="00ED06C2">
                      <w:rPr>
                        <w:rFonts w:ascii="Frutiger LT Com 55 Roman" w:hAnsi="Frutiger LT Com 55 Roman"/>
                        <w:b/>
                        <w:i/>
                        <w:color w:val="990000"/>
                        <w:sz w:val="18"/>
                        <w:szCs w:val="18"/>
                      </w:rPr>
                      <w:t>G is an Equal Opportunity Employer</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042022" w14:textId="77777777" w:rsidR="00C57626" w:rsidRDefault="00C57626">
      <w:r>
        <w:separator/>
      </w:r>
    </w:p>
  </w:footnote>
  <w:footnote w:type="continuationSeparator" w:id="0">
    <w:p w14:paraId="7DE0ADC7" w14:textId="77777777" w:rsidR="00C57626" w:rsidRDefault="00C576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60AEB" w14:textId="77777777" w:rsidR="000E7D90" w:rsidRDefault="000E7D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92212" w14:textId="77777777" w:rsidR="000E7D90" w:rsidRDefault="000E7D90">
    <w:pPr>
      <w:pStyle w:val="Header"/>
    </w:pPr>
    <w:r>
      <w:rPr>
        <w:noProof/>
        <w:lang w:eastAsia="zh-CN"/>
      </w:rPr>
      <mc:AlternateContent>
        <mc:Choice Requires="wpg">
          <w:drawing>
            <wp:anchor distT="0" distB="0" distL="114300" distR="114300" simplePos="0" relativeHeight="251658240" behindDoc="0" locked="1" layoutInCell="1" allowOverlap="1" wp14:anchorId="7AD6EAC2" wp14:editId="21F920E5">
              <wp:simplePos x="0" y="0"/>
              <wp:positionH relativeFrom="column">
                <wp:posOffset>6723380</wp:posOffset>
              </wp:positionH>
              <wp:positionV relativeFrom="paragraph">
                <wp:posOffset>506095</wp:posOffset>
              </wp:positionV>
              <wp:extent cx="347345" cy="3508375"/>
              <wp:effectExtent l="0" t="0" r="0" b="0"/>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7345" cy="3508375"/>
                        <a:chOff x="11388" y="1521"/>
                        <a:chExt cx="547" cy="5525"/>
                      </a:xfrm>
                    </wpg:grpSpPr>
                    <wps:wsp>
                      <wps:cNvPr id="5" name="Text Box 3"/>
                      <wps:cNvSpPr txBox="1">
                        <a:spLocks noChangeArrowheads="1"/>
                      </wps:cNvSpPr>
                      <wps:spPr bwMode="auto">
                        <a:xfrm>
                          <a:off x="11388" y="2656"/>
                          <a:ext cx="500" cy="4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C077FB" w14:textId="3C52E196" w:rsidR="000E7D90" w:rsidRPr="00ED06C2" w:rsidRDefault="0064530E" w:rsidP="0014336A">
                            <w:pPr>
                              <w:rPr>
                                <w:rFonts w:ascii="Frutiger LT Com 55 Roman" w:hAnsi="Frutiger LT Com 55 Roman"/>
                                <w:color w:val="808080"/>
                                <w:sz w:val="18"/>
                                <w:szCs w:val="18"/>
                              </w:rPr>
                            </w:pPr>
                            <w:r>
                              <w:rPr>
                                <w:rFonts w:ascii="Frutiger LT Com 55 Roman" w:hAnsi="Frutiger LT Com 55 Roman"/>
                                <w:color w:val="808080"/>
                                <w:sz w:val="18"/>
                                <w:szCs w:val="18"/>
                              </w:rPr>
                              <w:t xml:space="preserve">SENIOR </w:t>
                            </w:r>
                            <w:r w:rsidR="007D064F">
                              <w:rPr>
                                <w:rFonts w:ascii="Frutiger LT Com 55 Roman" w:hAnsi="Frutiger LT Com 55 Roman"/>
                                <w:color w:val="808080"/>
                                <w:sz w:val="18"/>
                                <w:szCs w:val="18"/>
                              </w:rPr>
                              <w:t>TRANSPORTATION MODELER</w:t>
                            </w:r>
                          </w:p>
                        </w:txbxContent>
                      </wps:txbx>
                      <wps:bodyPr rot="0" vert="vert" wrap="square" lIns="91440" tIns="45720" rIns="91440" bIns="45720" anchor="t" anchorCtr="0" upright="1">
                        <a:noAutofit/>
                      </wps:bodyPr>
                    </wps:wsp>
                    <wps:wsp>
                      <wps:cNvPr id="6" name="Rectangle 4"/>
                      <wps:cNvSpPr>
                        <a:spLocks noChangeArrowheads="1"/>
                      </wps:cNvSpPr>
                      <wps:spPr bwMode="auto">
                        <a:xfrm>
                          <a:off x="11575" y="1521"/>
                          <a:ext cx="360" cy="1080"/>
                        </a:xfrm>
                        <a:prstGeom prst="rect">
                          <a:avLst/>
                        </a:prstGeom>
                        <a:solidFill>
                          <a:srgbClr val="990000">
                            <a:alpha val="8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D6EAC2" id="Group 2" o:spid="_x0000_s1026" style="position:absolute;margin-left:529.4pt;margin-top:39.85pt;width:27.35pt;height:276.25pt;z-index:251658240" coordorigin="11388,1521" coordsize="547,5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">
              <v:shapetype id="_x0000_t202" coordsize="21600,21600" o:spt="202" path="m,l,21600r21600,l21600,xe">
                <v:stroke joinstyle="miter"/>
                <v:path gradientshapeok="t" o:connecttype="rect"/>
              </v:shapetype>
              <v:shape id="Text Box 3" o:spid="_x0000_s1027" type="#_x0000_t202" style="position:absolute;left:11388;top:2656;width:500;height:4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" stroked="f">
                <v:textbox style="layout-flow:vertical">
                  <w:txbxContent>
                    <w:p w14:paraId="41C077FB" w14:textId="3C52E196" w:rsidR="000E7D90" w:rsidRPr="00ED06C2" w:rsidRDefault="0064530E" w:rsidP="0014336A">
                      <w:pPr>
                        <w:rPr>
                          <w:rFonts w:ascii="Frutiger LT Com 55 Roman" w:hAnsi="Frutiger LT Com 55 Roman"/>
                          <w:color w:val="808080"/>
                          <w:sz w:val="18"/>
                          <w:szCs w:val="18"/>
                        </w:rPr>
                      </w:pPr>
                      <w:r>
                        <w:rPr>
                          <w:rFonts w:ascii="Frutiger LT Com 55 Roman" w:hAnsi="Frutiger LT Com 55 Roman"/>
                          <w:color w:val="808080"/>
                          <w:sz w:val="18"/>
                          <w:szCs w:val="18"/>
                        </w:rPr>
                        <w:t xml:space="preserve">SENIOR </w:t>
                      </w:r>
                      <w:r w:rsidR="007D064F">
                        <w:rPr>
                          <w:rFonts w:ascii="Frutiger LT Com 55 Roman" w:hAnsi="Frutiger LT Com 55 Roman"/>
                          <w:color w:val="808080"/>
                          <w:sz w:val="18"/>
                          <w:szCs w:val="18"/>
                        </w:rPr>
                        <w:t>TRANSPORTATION MODELER</w:t>
                      </w:r>
                    </w:p>
                  </w:txbxContent>
                </v:textbox>
              </v:shape>
              <v:rect id="Rectangle 4" o:spid="_x0000_s1028" style="position:absolute;left:11575;top:1521;width:36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" fillcolor="#900" stroked="f">
                <v:fill opacity="58853f"/>
              </v:rect>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7D66F" w14:textId="77777777" w:rsidR="003819B8" w:rsidRDefault="003819B8">
    <w:pPr>
      <w:pStyle w:val="Header"/>
    </w:pPr>
    <w:r>
      <w:rPr>
        <w:noProof/>
        <w:lang w:eastAsia="zh-CN"/>
      </w:rPr>
      <mc:AlternateContent>
        <mc:Choice Requires="wpg">
          <w:drawing>
            <wp:anchor distT="0" distB="0" distL="114300" distR="114300" simplePos="0" relativeHeight="251662336" behindDoc="0" locked="1" layoutInCell="1" allowOverlap="1" wp14:anchorId="0CBA1C7F" wp14:editId="37D50CE9">
              <wp:simplePos x="0" y="0"/>
              <wp:positionH relativeFrom="column">
                <wp:posOffset>6652895</wp:posOffset>
              </wp:positionH>
              <wp:positionV relativeFrom="paragraph">
                <wp:posOffset>506095</wp:posOffset>
              </wp:positionV>
              <wp:extent cx="347345" cy="3508375"/>
              <wp:effectExtent l="0" t="0" r="0" b="0"/>
              <wp:wrapNone/>
              <wp:docPr id="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7345" cy="3508375"/>
                        <a:chOff x="11388" y="1521"/>
                        <a:chExt cx="547" cy="5525"/>
                      </a:xfrm>
                    </wpg:grpSpPr>
                    <wps:wsp>
                      <wps:cNvPr id="27" name="Text Box 3"/>
                      <wps:cNvSpPr txBox="1">
                        <a:spLocks noChangeArrowheads="1"/>
                      </wps:cNvSpPr>
                      <wps:spPr bwMode="auto">
                        <a:xfrm>
                          <a:off x="11388" y="2656"/>
                          <a:ext cx="500" cy="4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DB6C48" w14:textId="32C0CA1E" w:rsidR="003819B8" w:rsidRPr="003819B8" w:rsidRDefault="003819B8" w:rsidP="0014336A">
                            <w:pPr>
                              <w:rPr>
                                <w:rFonts w:ascii="Frutiger LT Com 55 Roman" w:hAnsi="Frutiger LT Com 55 Roman"/>
                                <w:color w:val="808080"/>
                                <w:sz w:val="18"/>
                                <w:szCs w:val="18"/>
                              </w:rPr>
                            </w:pPr>
                            <w:r w:rsidRPr="003819B8">
                              <w:rPr>
                                <w:rFonts w:ascii="Frutiger LT Com 55 Roman" w:hAnsi="Frutiger LT Com 55 Roman"/>
                                <w:color w:val="808080"/>
                                <w:sz w:val="18"/>
                                <w:szCs w:val="18"/>
                              </w:rPr>
                              <w:t>TRANSPORTATION MODELER</w:t>
                            </w:r>
                          </w:p>
                        </w:txbxContent>
                      </wps:txbx>
                      <wps:bodyPr rot="0" vert="vert" wrap="square" lIns="91440" tIns="45720" rIns="91440" bIns="45720" anchor="t" anchorCtr="0" upright="1">
                        <a:noAutofit/>
                      </wps:bodyPr>
                    </wps:wsp>
                    <wps:wsp>
                      <wps:cNvPr id="28" name="Rectangle 4"/>
                      <wps:cNvSpPr>
                        <a:spLocks noChangeArrowheads="1"/>
                      </wps:cNvSpPr>
                      <wps:spPr bwMode="auto">
                        <a:xfrm>
                          <a:off x="11575" y="1521"/>
                          <a:ext cx="360" cy="1080"/>
                        </a:xfrm>
                        <a:prstGeom prst="rect">
                          <a:avLst/>
                        </a:prstGeom>
                        <a:solidFill>
                          <a:srgbClr val="990000">
                            <a:alpha val="8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BA1C7F" id="_x0000_s1029" style="position:absolute;margin-left:523.85pt;margin-top:39.85pt;width:27.35pt;height:276.25pt;z-index:251662336" coordorigin="11388,1521" coordsize="547,5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">
              <v:shapetype id="_x0000_t202" coordsize="21600,21600" o:spt="202" path="m,l,21600r21600,l21600,xe">
                <v:stroke joinstyle="miter"/>
                <v:path gradientshapeok="t" o:connecttype="rect"/>
              </v:shapetype>
              <v:shape id="Text Box 3" o:spid="_x0000_s1030" type="#_x0000_t202" style="position:absolute;left:11388;top:2656;width:500;height:4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" stroked="f">
                <v:textbox style="layout-flow:vertical">
                  <w:txbxContent>
                    <w:p w14:paraId="26DB6C48" w14:textId="32C0CA1E" w:rsidR="003819B8" w:rsidRPr="003819B8" w:rsidRDefault="003819B8" w:rsidP="0014336A">
                      <w:pPr>
                        <w:rPr>
                          <w:rFonts w:ascii="Frutiger LT Com 55 Roman" w:hAnsi="Frutiger LT Com 55 Roman"/>
                          <w:color w:val="808080"/>
                          <w:sz w:val="18"/>
                          <w:szCs w:val="18"/>
                        </w:rPr>
                      </w:pPr>
                      <w:r w:rsidRPr="003819B8">
                        <w:rPr>
                          <w:rFonts w:ascii="Frutiger LT Com 55 Roman" w:hAnsi="Frutiger LT Com 55 Roman"/>
                          <w:color w:val="808080"/>
                          <w:sz w:val="18"/>
                          <w:szCs w:val="18"/>
                        </w:rPr>
                        <w:t>TRANSPORTATION MODELER</w:t>
                      </w:r>
                    </w:p>
                  </w:txbxContent>
                </v:textbox>
              </v:shape>
              <v:rect id="Rectangle 4" o:spid="_x0000_s1031" style="position:absolute;left:11575;top:1521;width:36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" fillcolor="#900" stroked="f">
                <v:fill opacity="58853f"/>
              </v:rect>
              <w10:anchorlock/>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0493D" w14:textId="77777777" w:rsidR="000E7D90" w:rsidRDefault="000E7D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DE142E1C"/>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9"/>
    <w:multiLevelType w:val="singleLevel"/>
    <w:tmpl w:val="AC42F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CA42D27"/>
    <w:multiLevelType w:val="hybridMultilevel"/>
    <w:tmpl w:val="CD3052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BA4C96"/>
    <w:multiLevelType w:val="singleLevel"/>
    <w:tmpl w:val="13249EE6"/>
    <w:lvl w:ilvl="0">
      <w:start w:val="1"/>
      <w:numFmt w:val="bullet"/>
      <w:lvlText w:val=""/>
      <w:lvlJc w:val="left"/>
      <w:pPr>
        <w:tabs>
          <w:tab w:val="num" w:pos="360"/>
        </w:tabs>
        <w:ind w:left="360" w:hanging="360"/>
      </w:pPr>
      <w:rPr>
        <w:rFonts w:ascii="Wingdings" w:hAnsi="Wingdings" w:hint="default"/>
        <w:sz w:val="14"/>
      </w:rPr>
    </w:lvl>
  </w:abstractNum>
  <w:abstractNum w:abstractNumId="4" w15:restartNumberingAfterBreak="0">
    <w:nsid w:val="5A1D44A7"/>
    <w:multiLevelType w:val="hybridMultilevel"/>
    <w:tmpl w:val="F6862238"/>
    <w:lvl w:ilvl="0" w:tplc="4E884088">
      <w:start w:val="1"/>
      <w:numFmt w:val="decimal"/>
      <w:lvlText w:val="%1."/>
      <w:lvlJc w:val="left"/>
      <w:pPr>
        <w:ind w:left="360" w:hanging="360"/>
      </w:pPr>
      <w:rPr>
        <w:rFonts w:ascii="Frutiger LT Com 55 Roman" w:hAnsi="Frutiger LT Com 55 Roman" w:hint="default"/>
        <w:color w:val="333333"/>
        <w:sz w:val="16"/>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AE36DDA"/>
    <w:multiLevelType w:val="singleLevel"/>
    <w:tmpl w:val="422ACF5C"/>
    <w:lvl w:ilvl="0">
      <w:start w:val="1"/>
      <w:numFmt w:val="bullet"/>
      <w:lvlText w:val=""/>
      <w:lvlJc w:val="left"/>
      <w:pPr>
        <w:tabs>
          <w:tab w:val="num" w:pos="2700"/>
        </w:tabs>
        <w:ind w:left="2700" w:hanging="360"/>
      </w:pPr>
      <w:rPr>
        <w:rFonts w:ascii="Wingdings" w:hAnsi="Wingdings" w:hint="default"/>
      </w:rPr>
    </w:lvl>
  </w:abstractNum>
  <w:abstractNum w:abstractNumId="6" w15:restartNumberingAfterBreak="0">
    <w:nsid w:val="65E7162B"/>
    <w:multiLevelType w:val="hybridMultilevel"/>
    <w:tmpl w:val="D3E6A17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AD64096"/>
    <w:multiLevelType w:val="singleLevel"/>
    <w:tmpl w:val="422ACF5C"/>
    <w:lvl w:ilvl="0">
      <w:start w:val="1"/>
      <w:numFmt w:val="bullet"/>
      <w:lvlText w:val=""/>
      <w:lvlJc w:val="left"/>
      <w:pPr>
        <w:tabs>
          <w:tab w:val="num" w:pos="360"/>
        </w:tabs>
        <w:ind w:left="360" w:hanging="360"/>
      </w:pPr>
      <w:rPr>
        <w:rFonts w:ascii="Wingdings" w:hAnsi="Wingdings" w:hint="default"/>
      </w:rPr>
    </w:lvl>
  </w:abstractNum>
  <w:num w:numId="1">
    <w:abstractNumId w:val="7"/>
  </w:num>
  <w:num w:numId="2">
    <w:abstractNumId w:val="3"/>
  </w:num>
  <w:num w:numId="3">
    <w:abstractNumId w:val="5"/>
  </w:num>
  <w:num w:numId="4">
    <w:abstractNumId w:val="1"/>
  </w:num>
  <w:num w:numId="5">
    <w:abstractNumId w:val="0"/>
  </w:num>
  <w:num w:numId="6">
    <w:abstractNumId w:val="2"/>
  </w:num>
  <w:num w:numId="7">
    <w:abstractNumId w:val="3"/>
  </w:num>
  <w:num w:numId="8">
    <w:abstractNumId w:val="6"/>
  </w:num>
  <w:num w:numId="9">
    <w:abstractNumId w:val="4"/>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ffelt, Melissa">
    <w15:presenceInfo w15:providerId="AD" w15:userId="S-1-5-21-104687986-1973641148-1846952604-11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36"/>
  <w:displayHorizontalDrawingGridEvery w:val="0"/>
  <w:displayVerticalDrawingGridEvery w:val="2"/>
  <w:noPunctuationKerning/>
  <w:characterSpacingControl w:val="doNotCompress"/>
  <w:hdrShapeDefaults>
    <o:shapedefaults v:ext="edit" spidmax="6145">
      <o:colormru v:ext="edit" colors="#900,#c00,#a50021,#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ECA"/>
    <w:rsid w:val="000002AC"/>
    <w:rsid w:val="000002B0"/>
    <w:rsid w:val="0000077B"/>
    <w:rsid w:val="00000879"/>
    <w:rsid w:val="000009D7"/>
    <w:rsid w:val="000012C9"/>
    <w:rsid w:val="0000184E"/>
    <w:rsid w:val="000023FF"/>
    <w:rsid w:val="00002A48"/>
    <w:rsid w:val="00002B39"/>
    <w:rsid w:val="00002D92"/>
    <w:rsid w:val="000033C8"/>
    <w:rsid w:val="00003678"/>
    <w:rsid w:val="000039C8"/>
    <w:rsid w:val="00003D97"/>
    <w:rsid w:val="00003F41"/>
    <w:rsid w:val="00003F46"/>
    <w:rsid w:val="000042A2"/>
    <w:rsid w:val="00004447"/>
    <w:rsid w:val="00004A2F"/>
    <w:rsid w:val="0000565D"/>
    <w:rsid w:val="00005F22"/>
    <w:rsid w:val="000066C7"/>
    <w:rsid w:val="00006ED1"/>
    <w:rsid w:val="000070EE"/>
    <w:rsid w:val="0000730C"/>
    <w:rsid w:val="0000782A"/>
    <w:rsid w:val="00007B6B"/>
    <w:rsid w:val="00007C87"/>
    <w:rsid w:val="00007F53"/>
    <w:rsid w:val="000101DF"/>
    <w:rsid w:val="0001118E"/>
    <w:rsid w:val="00011A51"/>
    <w:rsid w:val="00011A91"/>
    <w:rsid w:val="000120D8"/>
    <w:rsid w:val="00012200"/>
    <w:rsid w:val="00012AD4"/>
    <w:rsid w:val="000133FB"/>
    <w:rsid w:val="00013FDB"/>
    <w:rsid w:val="000140D4"/>
    <w:rsid w:val="00014162"/>
    <w:rsid w:val="0001442B"/>
    <w:rsid w:val="0001481C"/>
    <w:rsid w:val="00014CB5"/>
    <w:rsid w:val="00015BB2"/>
    <w:rsid w:val="00015F40"/>
    <w:rsid w:val="0001685A"/>
    <w:rsid w:val="000172BD"/>
    <w:rsid w:val="000173BB"/>
    <w:rsid w:val="0001768E"/>
    <w:rsid w:val="00017C15"/>
    <w:rsid w:val="00017E0B"/>
    <w:rsid w:val="00017F2C"/>
    <w:rsid w:val="000201D6"/>
    <w:rsid w:val="00020FE4"/>
    <w:rsid w:val="00021464"/>
    <w:rsid w:val="000217FD"/>
    <w:rsid w:val="00021CE7"/>
    <w:rsid w:val="00022397"/>
    <w:rsid w:val="000225CC"/>
    <w:rsid w:val="00022886"/>
    <w:rsid w:val="00022B21"/>
    <w:rsid w:val="00022D7E"/>
    <w:rsid w:val="00022E9D"/>
    <w:rsid w:val="000234DD"/>
    <w:rsid w:val="0002387A"/>
    <w:rsid w:val="00023A57"/>
    <w:rsid w:val="00023AF9"/>
    <w:rsid w:val="00023ED9"/>
    <w:rsid w:val="00023F78"/>
    <w:rsid w:val="0002414C"/>
    <w:rsid w:val="00024967"/>
    <w:rsid w:val="00024DDF"/>
    <w:rsid w:val="00024F83"/>
    <w:rsid w:val="0002511E"/>
    <w:rsid w:val="000251DB"/>
    <w:rsid w:val="00025854"/>
    <w:rsid w:val="00025F6D"/>
    <w:rsid w:val="000272A7"/>
    <w:rsid w:val="00027CFD"/>
    <w:rsid w:val="0003035F"/>
    <w:rsid w:val="00031055"/>
    <w:rsid w:val="00031B32"/>
    <w:rsid w:val="00031E7C"/>
    <w:rsid w:val="00032016"/>
    <w:rsid w:val="00032249"/>
    <w:rsid w:val="00032525"/>
    <w:rsid w:val="0003278A"/>
    <w:rsid w:val="00032A85"/>
    <w:rsid w:val="00033749"/>
    <w:rsid w:val="00033920"/>
    <w:rsid w:val="00033B7C"/>
    <w:rsid w:val="00034343"/>
    <w:rsid w:val="00034477"/>
    <w:rsid w:val="00034B91"/>
    <w:rsid w:val="00034CAC"/>
    <w:rsid w:val="00034FA8"/>
    <w:rsid w:val="00034FE4"/>
    <w:rsid w:val="00035262"/>
    <w:rsid w:val="00035355"/>
    <w:rsid w:val="0003561A"/>
    <w:rsid w:val="000357B9"/>
    <w:rsid w:val="000364E7"/>
    <w:rsid w:val="00037D3B"/>
    <w:rsid w:val="00040973"/>
    <w:rsid w:val="00040BB4"/>
    <w:rsid w:val="00040CF8"/>
    <w:rsid w:val="00041123"/>
    <w:rsid w:val="00041309"/>
    <w:rsid w:val="0004151B"/>
    <w:rsid w:val="00041CF9"/>
    <w:rsid w:val="000426FF"/>
    <w:rsid w:val="0004297D"/>
    <w:rsid w:val="00042E1A"/>
    <w:rsid w:val="00042F3A"/>
    <w:rsid w:val="000434EA"/>
    <w:rsid w:val="000435F3"/>
    <w:rsid w:val="0004382D"/>
    <w:rsid w:val="00043984"/>
    <w:rsid w:val="00043C20"/>
    <w:rsid w:val="00044CC0"/>
    <w:rsid w:val="00044F76"/>
    <w:rsid w:val="000455F6"/>
    <w:rsid w:val="0004560C"/>
    <w:rsid w:val="00045BD5"/>
    <w:rsid w:val="00046FD3"/>
    <w:rsid w:val="000472B7"/>
    <w:rsid w:val="0004799C"/>
    <w:rsid w:val="0005097D"/>
    <w:rsid w:val="00051022"/>
    <w:rsid w:val="000514E3"/>
    <w:rsid w:val="0005157A"/>
    <w:rsid w:val="000515DA"/>
    <w:rsid w:val="00051666"/>
    <w:rsid w:val="00051888"/>
    <w:rsid w:val="00051A1D"/>
    <w:rsid w:val="00051AAA"/>
    <w:rsid w:val="00051BB9"/>
    <w:rsid w:val="000520D1"/>
    <w:rsid w:val="00052334"/>
    <w:rsid w:val="000529AB"/>
    <w:rsid w:val="00052C51"/>
    <w:rsid w:val="00053287"/>
    <w:rsid w:val="00053BD4"/>
    <w:rsid w:val="00054748"/>
    <w:rsid w:val="000547CE"/>
    <w:rsid w:val="00054C1B"/>
    <w:rsid w:val="00054F44"/>
    <w:rsid w:val="000551F8"/>
    <w:rsid w:val="00055653"/>
    <w:rsid w:val="00055761"/>
    <w:rsid w:val="00055A33"/>
    <w:rsid w:val="0005619D"/>
    <w:rsid w:val="000568DE"/>
    <w:rsid w:val="00056BAF"/>
    <w:rsid w:val="00056D01"/>
    <w:rsid w:val="00056DFD"/>
    <w:rsid w:val="000572E2"/>
    <w:rsid w:val="0006005A"/>
    <w:rsid w:val="000601DF"/>
    <w:rsid w:val="000604BE"/>
    <w:rsid w:val="00060AC8"/>
    <w:rsid w:val="00060FEA"/>
    <w:rsid w:val="00061A93"/>
    <w:rsid w:val="00062C6D"/>
    <w:rsid w:val="00062CD5"/>
    <w:rsid w:val="00062D33"/>
    <w:rsid w:val="00062F34"/>
    <w:rsid w:val="00062FBB"/>
    <w:rsid w:val="000639DB"/>
    <w:rsid w:val="00063D60"/>
    <w:rsid w:val="000650EB"/>
    <w:rsid w:val="00065310"/>
    <w:rsid w:val="0006534A"/>
    <w:rsid w:val="00065443"/>
    <w:rsid w:val="000656AB"/>
    <w:rsid w:val="000658C8"/>
    <w:rsid w:val="00065C66"/>
    <w:rsid w:val="00066906"/>
    <w:rsid w:val="00067295"/>
    <w:rsid w:val="00067D3E"/>
    <w:rsid w:val="0007014F"/>
    <w:rsid w:val="00070378"/>
    <w:rsid w:val="000703AA"/>
    <w:rsid w:val="00070C9C"/>
    <w:rsid w:val="00070E11"/>
    <w:rsid w:val="00072208"/>
    <w:rsid w:val="00072393"/>
    <w:rsid w:val="00072954"/>
    <w:rsid w:val="00073C16"/>
    <w:rsid w:val="000742C3"/>
    <w:rsid w:val="000743E7"/>
    <w:rsid w:val="00074E45"/>
    <w:rsid w:val="00074FF0"/>
    <w:rsid w:val="000751B7"/>
    <w:rsid w:val="00075262"/>
    <w:rsid w:val="00075388"/>
    <w:rsid w:val="000757A0"/>
    <w:rsid w:val="00076389"/>
    <w:rsid w:val="00076445"/>
    <w:rsid w:val="000764C4"/>
    <w:rsid w:val="000768A5"/>
    <w:rsid w:val="00076A87"/>
    <w:rsid w:val="0007726F"/>
    <w:rsid w:val="000776BA"/>
    <w:rsid w:val="00077CF2"/>
    <w:rsid w:val="00077E60"/>
    <w:rsid w:val="0008074C"/>
    <w:rsid w:val="00080CEB"/>
    <w:rsid w:val="00081EA7"/>
    <w:rsid w:val="00082292"/>
    <w:rsid w:val="00082708"/>
    <w:rsid w:val="00082A2A"/>
    <w:rsid w:val="00082C13"/>
    <w:rsid w:val="00083EFC"/>
    <w:rsid w:val="00084216"/>
    <w:rsid w:val="00084294"/>
    <w:rsid w:val="0008443D"/>
    <w:rsid w:val="0008501F"/>
    <w:rsid w:val="00085654"/>
    <w:rsid w:val="0008574F"/>
    <w:rsid w:val="00085D27"/>
    <w:rsid w:val="00085F60"/>
    <w:rsid w:val="000863FE"/>
    <w:rsid w:val="00086516"/>
    <w:rsid w:val="0008666C"/>
    <w:rsid w:val="00086DEE"/>
    <w:rsid w:val="000876AB"/>
    <w:rsid w:val="00087A3F"/>
    <w:rsid w:val="00087ED6"/>
    <w:rsid w:val="000904E2"/>
    <w:rsid w:val="00090996"/>
    <w:rsid w:val="00090CB5"/>
    <w:rsid w:val="00090D4F"/>
    <w:rsid w:val="00090DB9"/>
    <w:rsid w:val="00091B1F"/>
    <w:rsid w:val="00091CC2"/>
    <w:rsid w:val="00091DD3"/>
    <w:rsid w:val="00092161"/>
    <w:rsid w:val="000926B5"/>
    <w:rsid w:val="000929B7"/>
    <w:rsid w:val="00092B0D"/>
    <w:rsid w:val="000949C6"/>
    <w:rsid w:val="00094B15"/>
    <w:rsid w:val="00095CF1"/>
    <w:rsid w:val="00096CD2"/>
    <w:rsid w:val="000972D8"/>
    <w:rsid w:val="00097632"/>
    <w:rsid w:val="00097BA7"/>
    <w:rsid w:val="000A045D"/>
    <w:rsid w:val="000A05B9"/>
    <w:rsid w:val="000A07EF"/>
    <w:rsid w:val="000A0D2F"/>
    <w:rsid w:val="000A16B6"/>
    <w:rsid w:val="000A24BC"/>
    <w:rsid w:val="000A26E1"/>
    <w:rsid w:val="000A29FC"/>
    <w:rsid w:val="000A2A3F"/>
    <w:rsid w:val="000A2A5A"/>
    <w:rsid w:val="000A2B7F"/>
    <w:rsid w:val="000A2DEB"/>
    <w:rsid w:val="000A376E"/>
    <w:rsid w:val="000A3B7F"/>
    <w:rsid w:val="000A3CFB"/>
    <w:rsid w:val="000A42A9"/>
    <w:rsid w:val="000A44DF"/>
    <w:rsid w:val="000A483B"/>
    <w:rsid w:val="000A4A09"/>
    <w:rsid w:val="000A4BE1"/>
    <w:rsid w:val="000A4D67"/>
    <w:rsid w:val="000A5461"/>
    <w:rsid w:val="000A5482"/>
    <w:rsid w:val="000A592D"/>
    <w:rsid w:val="000A5D6F"/>
    <w:rsid w:val="000A67D9"/>
    <w:rsid w:val="000A69A9"/>
    <w:rsid w:val="000A6AA1"/>
    <w:rsid w:val="000A6E74"/>
    <w:rsid w:val="000A6EDE"/>
    <w:rsid w:val="000A7F5B"/>
    <w:rsid w:val="000B070B"/>
    <w:rsid w:val="000B1106"/>
    <w:rsid w:val="000B1387"/>
    <w:rsid w:val="000B182F"/>
    <w:rsid w:val="000B18A6"/>
    <w:rsid w:val="000B18C4"/>
    <w:rsid w:val="000B1EF7"/>
    <w:rsid w:val="000B245B"/>
    <w:rsid w:val="000B2692"/>
    <w:rsid w:val="000B274E"/>
    <w:rsid w:val="000B2881"/>
    <w:rsid w:val="000B2992"/>
    <w:rsid w:val="000B2FFC"/>
    <w:rsid w:val="000B3753"/>
    <w:rsid w:val="000B3769"/>
    <w:rsid w:val="000B3BC5"/>
    <w:rsid w:val="000B3DEF"/>
    <w:rsid w:val="000B4359"/>
    <w:rsid w:val="000B446D"/>
    <w:rsid w:val="000B47DD"/>
    <w:rsid w:val="000B4A1D"/>
    <w:rsid w:val="000B51D1"/>
    <w:rsid w:val="000B530E"/>
    <w:rsid w:val="000B539C"/>
    <w:rsid w:val="000B5985"/>
    <w:rsid w:val="000B6140"/>
    <w:rsid w:val="000B63FA"/>
    <w:rsid w:val="000B67A4"/>
    <w:rsid w:val="000B689E"/>
    <w:rsid w:val="000B68D1"/>
    <w:rsid w:val="000B6B6D"/>
    <w:rsid w:val="000B6EA9"/>
    <w:rsid w:val="000B7E0A"/>
    <w:rsid w:val="000B7F69"/>
    <w:rsid w:val="000C1459"/>
    <w:rsid w:val="000C14A2"/>
    <w:rsid w:val="000C16F1"/>
    <w:rsid w:val="000C28F8"/>
    <w:rsid w:val="000C2943"/>
    <w:rsid w:val="000C2997"/>
    <w:rsid w:val="000C2CE9"/>
    <w:rsid w:val="000C3375"/>
    <w:rsid w:val="000C33C4"/>
    <w:rsid w:val="000C4783"/>
    <w:rsid w:val="000C47F0"/>
    <w:rsid w:val="000C5557"/>
    <w:rsid w:val="000C5DC2"/>
    <w:rsid w:val="000C610C"/>
    <w:rsid w:val="000C6E0D"/>
    <w:rsid w:val="000C746E"/>
    <w:rsid w:val="000C7B8B"/>
    <w:rsid w:val="000D0586"/>
    <w:rsid w:val="000D0939"/>
    <w:rsid w:val="000D0BE5"/>
    <w:rsid w:val="000D0E10"/>
    <w:rsid w:val="000D1178"/>
    <w:rsid w:val="000D1759"/>
    <w:rsid w:val="000D1880"/>
    <w:rsid w:val="000D1A95"/>
    <w:rsid w:val="000D1F43"/>
    <w:rsid w:val="000D2E2A"/>
    <w:rsid w:val="000D3610"/>
    <w:rsid w:val="000D38C6"/>
    <w:rsid w:val="000D40A5"/>
    <w:rsid w:val="000D4384"/>
    <w:rsid w:val="000D4482"/>
    <w:rsid w:val="000D4601"/>
    <w:rsid w:val="000D5C12"/>
    <w:rsid w:val="000D604C"/>
    <w:rsid w:val="000D610D"/>
    <w:rsid w:val="000D63FC"/>
    <w:rsid w:val="000D679B"/>
    <w:rsid w:val="000D67DD"/>
    <w:rsid w:val="000D6C4B"/>
    <w:rsid w:val="000D6CFE"/>
    <w:rsid w:val="000D7311"/>
    <w:rsid w:val="000D7358"/>
    <w:rsid w:val="000D7BAB"/>
    <w:rsid w:val="000D7EA1"/>
    <w:rsid w:val="000E041A"/>
    <w:rsid w:val="000E0895"/>
    <w:rsid w:val="000E08C6"/>
    <w:rsid w:val="000E0C35"/>
    <w:rsid w:val="000E0FFD"/>
    <w:rsid w:val="000E1458"/>
    <w:rsid w:val="000E1484"/>
    <w:rsid w:val="000E190A"/>
    <w:rsid w:val="000E2115"/>
    <w:rsid w:val="000E297E"/>
    <w:rsid w:val="000E2F33"/>
    <w:rsid w:val="000E3476"/>
    <w:rsid w:val="000E35B8"/>
    <w:rsid w:val="000E38A6"/>
    <w:rsid w:val="000E3A7F"/>
    <w:rsid w:val="000E3B6C"/>
    <w:rsid w:val="000E3F49"/>
    <w:rsid w:val="000E3FCC"/>
    <w:rsid w:val="000E4157"/>
    <w:rsid w:val="000E4419"/>
    <w:rsid w:val="000E4915"/>
    <w:rsid w:val="000E51BB"/>
    <w:rsid w:val="000E5D74"/>
    <w:rsid w:val="000E629F"/>
    <w:rsid w:val="000E66E1"/>
    <w:rsid w:val="000E6B46"/>
    <w:rsid w:val="000E6CFD"/>
    <w:rsid w:val="000E7360"/>
    <w:rsid w:val="000E7771"/>
    <w:rsid w:val="000E7991"/>
    <w:rsid w:val="000E7D90"/>
    <w:rsid w:val="000F0B8F"/>
    <w:rsid w:val="000F251A"/>
    <w:rsid w:val="000F2A47"/>
    <w:rsid w:val="000F2E72"/>
    <w:rsid w:val="000F2FAC"/>
    <w:rsid w:val="000F34C4"/>
    <w:rsid w:val="000F431F"/>
    <w:rsid w:val="000F4AF1"/>
    <w:rsid w:val="000F50FA"/>
    <w:rsid w:val="000F5648"/>
    <w:rsid w:val="000F6413"/>
    <w:rsid w:val="000F7142"/>
    <w:rsid w:val="000F7A23"/>
    <w:rsid w:val="0010002F"/>
    <w:rsid w:val="0010004D"/>
    <w:rsid w:val="00100439"/>
    <w:rsid w:val="001006C3"/>
    <w:rsid w:val="00100EC1"/>
    <w:rsid w:val="001016B2"/>
    <w:rsid w:val="001016B6"/>
    <w:rsid w:val="00101C8B"/>
    <w:rsid w:val="001024D5"/>
    <w:rsid w:val="001027D5"/>
    <w:rsid w:val="001031B9"/>
    <w:rsid w:val="00103376"/>
    <w:rsid w:val="001033CE"/>
    <w:rsid w:val="00103510"/>
    <w:rsid w:val="0010395E"/>
    <w:rsid w:val="00103B61"/>
    <w:rsid w:val="001041C4"/>
    <w:rsid w:val="00104683"/>
    <w:rsid w:val="00104C7A"/>
    <w:rsid w:val="00104F34"/>
    <w:rsid w:val="00105B77"/>
    <w:rsid w:val="00105F7E"/>
    <w:rsid w:val="0010622A"/>
    <w:rsid w:val="001070A3"/>
    <w:rsid w:val="001070F0"/>
    <w:rsid w:val="00110688"/>
    <w:rsid w:val="00110845"/>
    <w:rsid w:val="00110A07"/>
    <w:rsid w:val="00110C95"/>
    <w:rsid w:val="00111191"/>
    <w:rsid w:val="001114DB"/>
    <w:rsid w:val="00111752"/>
    <w:rsid w:val="00111B8F"/>
    <w:rsid w:val="00111C94"/>
    <w:rsid w:val="0011212A"/>
    <w:rsid w:val="001121E9"/>
    <w:rsid w:val="00112237"/>
    <w:rsid w:val="00112E4E"/>
    <w:rsid w:val="00112F4E"/>
    <w:rsid w:val="0011387A"/>
    <w:rsid w:val="00115196"/>
    <w:rsid w:val="001151E2"/>
    <w:rsid w:val="00115AF2"/>
    <w:rsid w:val="00115E0B"/>
    <w:rsid w:val="00116314"/>
    <w:rsid w:val="001169D9"/>
    <w:rsid w:val="00116FE9"/>
    <w:rsid w:val="001174B2"/>
    <w:rsid w:val="00120091"/>
    <w:rsid w:val="00120588"/>
    <w:rsid w:val="00120646"/>
    <w:rsid w:val="0012093F"/>
    <w:rsid w:val="0012097C"/>
    <w:rsid w:val="00120E22"/>
    <w:rsid w:val="00121178"/>
    <w:rsid w:val="0012137A"/>
    <w:rsid w:val="00121B17"/>
    <w:rsid w:val="001223F1"/>
    <w:rsid w:val="00122D80"/>
    <w:rsid w:val="001233F3"/>
    <w:rsid w:val="001236BB"/>
    <w:rsid w:val="0012370B"/>
    <w:rsid w:val="00123C81"/>
    <w:rsid w:val="001241A0"/>
    <w:rsid w:val="0012492E"/>
    <w:rsid w:val="00124E58"/>
    <w:rsid w:val="001255F8"/>
    <w:rsid w:val="00125921"/>
    <w:rsid w:val="00125F93"/>
    <w:rsid w:val="00126315"/>
    <w:rsid w:val="00126317"/>
    <w:rsid w:val="00127BB1"/>
    <w:rsid w:val="00130D92"/>
    <w:rsid w:val="00131758"/>
    <w:rsid w:val="001328B7"/>
    <w:rsid w:val="00132A08"/>
    <w:rsid w:val="00132DF2"/>
    <w:rsid w:val="00132FDB"/>
    <w:rsid w:val="00132FEC"/>
    <w:rsid w:val="001334BE"/>
    <w:rsid w:val="00133BF2"/>
    <w:rsid w:val="00134027"/>
    <w:rsid w:val="00134737"/>
    <w:rsid w:val="00134BCC"/>
    <w:rsid w:val="00134E0B"/>
    <w:rsid w:val="00134FD8"/>
    <w:rsid w:val="0013532B"/>
    <w:rsid w:val="001355E9"/>
    <w:rsid w:val="00135854"/>
    <w:rsid w:val="00135EC8"/>
    <w:rsid w:val="001367AA"/>
    <w:rsid w:val="001367CA"/>
    <w:rsid w:val="00137057"/>
    <w:rsid w:val="0013724C"/>
    <w:rsid w:val="001375E1"/>
    <w:rsid w:val="001377BB"/>
    <w:rsid w:val="00137A78"/>
    <w:rsid w:val="00137BD6"/>
    <w:rsid w:val="00137F8C"/>
    <w:rsid w:val="001400A1"/>
    <w:rsid w:val="001402E0"/>
    <w:rsid w:val="001403DD"/>
    <w:rsid w:val="00140C79"/>
    <w:rsid w:val="00140CC6"/>
    <w:rsid w:val="00141646"/>
    <w:rsid w:val="00142C42"/>
    <w:rsid w:val="00142D64"/>
    <w:rsid w:val="0014318F"/>
    <w:rsid w:val="0014336A"/>
    <w:rsid w:val="0014351B"/>
    <w:rsid w:val="00143566"/>
    <w:rsid w:val="00144579"/>
    <w:rsid w:val="00144C23"/>
    <w:rsid w:val="00144CB6"/>
    <w:rsid w:val="001450C6"/>
    <w:rsid w:val="00145434"/>
    <w:rsid w:val="00145BBB"/>
    <w:rsid w:val="00146681"/>
    <w:rsid w:val="001477A4"/>
    <w:rsid w:val="001478FC"/>
    <w:rsid w:val="00151149"/>
    <w:rsid w:val="0015166A"/>
    <w:rsid w:val="001521BB"/>
    <w:rsid w:val="00152C6B"/>
    <w:rsid w:val="00152C85"/>
    <w:rsid w:val="00152E17"/>
    <w:rsid w:val="00152EF3"/>
    <w:rsid w:val="00153152"/>
    <w:rsid w:val="001532EB"/>
    <w:rsid w:val="00153AE6"/>
    <w:rsid w:val="0015504D"/>
    <w:rsid w:val="0015506D"/>
    <w:rsid w:val="001558F2"/>
    <w:rsid w:val="00155C72"/>
    <w:rsid w:val="001563E0"/>
    <w:rsid w:val="00156B55"/>
    <w:rsid w:val="00156D71"/>
    <w:rsid w:val="00157288"/>
    <w:rsid w:val="0015779E"/>
    <w:rsid w:val="0015782C"/>
    <w:rsid w:val="00157B08"/>
    <w:rsid w:val="0016004C"/>
    <w:rsid w:val="0016058A"/>
    <w:rsid w:val="00160AAB"/>
    <w:rsid w:val="00160AFA"/>
    <w:rsid w:val="00160FD9"/>
    <w:rsid w:val="001610E3"/>
    <w:rsid w:val="00161139"/>
    <w:rsid w:val="0016142A"/>
    <w:rsid w:val="00161F2E"/>
    <w:rsid w:val="00162A8C"/>
    <w:rsid w:val="001636B4"/>
    <w:rsid w:val="001636EA"/>
    <w:rsid w:val="00163A48"/>
    <w:rsid w:val="00163C0D"/>
    <w:rsid w:val="001642AD"/>
    <w:rsid w:val="00164727"/>
    <w:rsid w:val="001649BD"/>
    <w:rsid w:val="001650BF"/>
    <w:rsid w:val="00165495"/>
    <w:rsid w:val="0016550A"/>
    <w:rsid w:val="00165C9B"/>
    <w:rsid w:val="00165D11"/>
    <w:rsid w:val="001661E3"/>
    <w:rsid w:val="00166477"/>
    <w:rsid w:val="0016672F"/>
    <w:rsid w:val="0016687F"/>
    <w:rsid w:val="00166AC8"/>
    <w:rsid w:val="0016766C"/>
    <w:rsid w:val="001676C4"/>
    <w:rsid w:val="00170485"/>
    <w:rsid w:val="00170E94"/>
    <w:rsid w:val="001711A1"/>
    <w:rsid w:val="001711C1"/>
    <w:rsid w:val="00171840"/>
    <w:rsid w:val="00172403"/>
    <w:rsid w:val="0017339C"/>
    <w:rsid w:val="001733DF"/>
    <w:rsid w:val="00174404"/>
    <w:rsid w:val="00174A00"/>
    <w:rsid w:val="00175BF1"/>
    <w:rsid w:val="00175CBB"/>
    <w:rsid w:val="0017643D"/>
    <w:rsid w:val="00176C40"/>
    <w:rsid w:val="001771B1"/>
    <w:rsid w:val="00177FD4"/>
    <w:rsid w:val="00180C8E"/>
    <w:rsid w:val="00180CA1"/>
    <w:rsid w:val="001823A9"/>
    <w:rsid w:val="00182836"/>
    <w:rsid w:val="00183039"/>
    <w:rsid w:val="00183694"/>
    <w:rsid w:val="00183D02"/>
    <w:rsid w:val="00184DBA"/>
    <w:rsid w:val="001850A3"/>
    <w:rsid w:val="00185331"/>
    <w:rsid w:val="00186598"/>
    <w:rsid w:val="00186D8D"/>
    <w:rsid w:val="00186DA3"/>
    <w:rsid w:val="00187F72"/>
    <w:rsid w:val="00190106"/>
    <w:rsid w:val="00190536"/>
    <w:rsid w:val="00190D77"/>
    <w:rsid w:val="00191709"/>
    <w:rsid w:val="00191883"/>
    <w:rsid w:val="00191DA3"/>
    <w:rsid w:val="0019226C"/>
    <w:rsid w:val="001930BB"/>
    <w:rsid w:val="001930D6"/>
    <w:rsid w:val="00193408"/>
    <w:rsid w:val="00193476"/>
    <w:rsid w:val="001937A0"/>
    <w:rsid w:val="00193910"/>
    <w:rsid w:val="001943A6"/>
    <w:rsid w:val="001947BB"/>
    <w:rsid w:val="0019571A"/>
    <w:rsid w:val="00195A46"/>
    <w:rsid w:val="00195DCF"/>
    <w:rsid w:val="001961E3"/>
    <w:rsid w:val="00196670"/>
    <w:rsid w:val="0019683B"/>
    <w:rsid w:val="001969EB"/>
    <w:rsid w:val="001970B7"/>
    <w:rsid w:val="00197211"/>
    <w:rsid w:val="00197212"/>
    <w:rsid w:val="0019755D"/>
    <w:rsid w:val="0019765C"/>
    <w:rsid w:val="001978D0"/>
    <w:rsid w:val="00197C15"/>
    <w:rsid w:val="00197DE9"/>
    <w:rsid w:val="001A0287"/>
    <w:rsid w:val="001A10C3"/>
    <w:rsid w:val="001A120A"/>
    <w:rsid w:val="001A134B"/>
    <w:rsid w:val="001A1E12"/>
    <w:rsid w:val="001A2FF5"/>
    <w:rsid w:val="001A3222"/>
    <w:rsid w:val="001A3422"/>
    <w:rsid w:val="001A38FB"/>
    <w:rsid w:val="001A4019"/>
    <w:rsid w:val="001A4423"/>
    <w:rsid w:val="001A47FC"/>
    <w:rsid w:val="001A4A7B"/>
    <w:rsid w:val="001A4DFA"/>
    <w:rsid w:val="001A5084"/>
    <w:rsid w:val="001A60F0"/>
    <w:rsid w:val="001A619F"/>
    <w:rsid w:val="001A61B7"/>
    <w:rsid w:val="001A64C5"/>
    <w:rsid w:val="001A6745"/>
    <w:rsid w:val="001A741C"/>
    <w:rsid w:val="001A7A11"/>
    <w:rsid w:val="001A7FC8"/>
    <w:rsid w:val="001B02CE"/>
    <w:rsid w:val="001B0512"/>
    <w:rsid w:val="001B0826"/>
    <w:rsid w:val="001B0C2D"/>
    <w:rsid w:val="001B1873"/>
    <w:rsid w:val="001B19EE"/>
    <w:rsid w:val="001B1E91"/>
    <w:rsid w:val="001B1F6E"/>
    <w:rsid w:val="001B1FCF"/>
    <w:rsid w:val="001B286A"/>
    <w:rsid w:val="001B344A"/>
    <w:rsid w:val="001B378C"/>
    <w:rsid w:val="001B3BD9"/>
    <w:rsid w:val="001B3CC9"/>
    <w:rsid w:val="001B3DE7"/>
    <w:rsid w:val="001B42B1"/>
    <w:rsid w:val="001B43D7"/>
    <w:rsid w:val="001B463A"/>
    <w:rsid w:val="001B463F"/>
    <w:rsid w:val="001B4A34"/>
    <w:rsid w:val="001B4B84"/>
    <w:rsid w:val="001B5497"/>
    <w:rsid w:val="001B5CAB"/>
    <w:rsid w:val="001B5F96"/>
    <w:rsid w:val="001B675A"/>
    <w:rsid w:val="001B6889"/>
    <w:rsid w:val="001B6A2E"/>
    <w:rsid w:val="001B7059"/>
    <w:rsid w:val="001B760F"/>
    <w:rsid w:val="001B7914"/>
    <w:rsid w:val="001C0A07"/>
    <w:rsid w:val="001C0D24"/>
    <w:rsid w:val="001C0E86"/>
    <w:rsid w:val="001C11E2"/>
    <w:rsid w:val="001C1605"/>
    <w:rsid w:val="001C19FA"/>
    <w:rsid w:val="001C230E"/>
    <w:rsid w:val="001C284C"/>
    <w:rsid w:val="001C2C10"/>
    <w:rsid w:val="001C34FC"/>
    <w:rsid w:val="001C36F8"/>
    <w:rsid w:val="001C3D53"/>
    <w:rsid w:val="001C4559"/>
    <w:rsid w:val="001C45D6"/>
    <w:rsid w:val="001C5776"/>
    <w:rsid w:val="001C5A5B"/>
    <w:rsid w:val="001C5F35"/>
    <w:rsid w:val="001C610F"/>
    <w:rsid w:val="001C6372"/>
    <w:rsid w:val="001C692F"/>
    <w:rsid w:val="001C697C"/>
    <w:rsid w:val="001C6C3A"/>
    <w:rsid w:val="001C6FA7"/>
    <w:rsid w:val="001C74DB"/>
    <w:rsid w:val="001C75E4"/>
    <w:rsid w:val="001C76A2"/>
    <w:rsid w:val="001C7790"/>
    <w:rsid w:val="001C7920"/>
    <w:rsid w:val="001C792F"/>
    <w:rsid w:val="001D0F5A"/>
    <w:rsid w:val="001D1C31"/>
    <w:rsid w:val="001D1CC5"/>
    <w:rsid w:val="001D1EFA"/>
    <w:rsid w:val="001D2527"/>
    <w:rsid w:val="001D29A1"/>
    <w:rsid w:val="001D29F9"/>
    <w:rsid w:val="001D2C82"/>
    <w:rsid w:val="001D342A"/>
    <w:rsid w:val="001D3BD1"/>
    <w:rsid w:val="001D4135"/>
    <w:rsid w:val="001D4449"/>
    <w:rsid w:val="001D48E3"/>
    <w:rsid w:val="001D4C1C"/>
    <w:rsid w:val="001D5801"/>
    <w:rsid w:val="001D6170"/>
    <w:rsid w:val="001D62B9"/>
    <w:rsid w:val="001D6779"/>
    <w:rsid w:val="001D6DA3"/>
    <w:rsid w:val="001D7A6C"/>
    <w:rsid w:val="001D7DF9"/>
    <w:rsid w:val="001E0022"/>
    <w:rsid w:val="001E03AF"/>
    <w:rsid w:val="001E03F0"/>
    <w:rsid w:val="001E0419"/>
    <w:rsid w:val="001E0573"/>
    <w:rsid w:val="001E0B9E"/>
    <w:rsid w:val="001E0C0A"/>
    <w:rsid w:val="001E0D29"/>
    <w:rsid w:val="001E16F7"/>
    <w:rsid w:val="001E2069"/>
    <w:rsid w:val="001E2081"/>
    <w:rsid w:val="001E2989"/>
    <w:rsid w:val="001E2C30"/>
    <w:rsid w:val="001E2E09"/>
    <w:rsid w:val="001E3023"/>
    <w:rsid w:val="001E4F4A"/>
    <w:rsid w:val="001E51F4"/>
    <w:rsid w:val="001E57C7"/>
    <w:rsid w:val="001E5F77"/>
    <w:rsid w:val="001E671B"/>
    <w:rsid w:val="001E67A6"/>
    <w:rsid w:val="001E6EFA"/>
    <w:rsid w:val="001E7035"/>
    <w:rsid w:val="001E74F7"/>
    <w:rsid w:val="001E7700"/>
    <w:rsid w:val="001F0153"/>
    <w:rsid w:val="001F0C97"/>
    <w:rsid w:val="001F0D25"/>
    <w:rsid w:val="001F13C5"/>
    <w:rsid w:val="001F1B00"/>
    <w:rsid w:val="001F1B63"/>
    <w:rsid w:val="001F1F73"/>
    <w:rsid w:val="001F23C6"/>
    <w:rsid w:val="001F2528"/>
    <w:rsid w:val="001F2866"/>
    <w:rsid w:val="001F3529"/>
    <w:rsid w:val="001F39B1"/>
    <w:rsid w:val="001F4092"/>
    <w:rsid w:val="001F429B"/>
    <w:rsid w:val="001F42A7"/>
    <w:rsid w:val="001F437E"/>
    <w:rsid w:val="001F46ED"/>
    <w:rsid w:val="001F48D0"/>
    <w:rsid w:val="001F56D9"/>
    <w:rsid w:val="001F638A"/>
    <w:rsid w:val="001F63E0"/>
    <w:rsid w:val="001F6738"/>
    <w:rsid w:val="001F6A59"/>
    <w:rsid w:val="001F6BB9"/>
    <w:rsid w:val="001F6FD2"/>
    <w:rsid w:val="001F7470"/>
    <w:rsid w:val="001F7473"/>
    <w:rsid w:val="001F76C0"/>
    <w:rsid w:val="001F7D5D"/>
    <w:rsid w:val="001F7ECF"/>
    <w:rsid w:val="00200AA0"/>
    <w:rsid w:val="00201075"/>
    <w:rsid w:val="0020127D"/>
    <w:rsid w:val="00201544"/>
    <w:rsid w:val="00201A80"/>
    <w:rsid w:val="00202465"/>
    <w:rsid w:val="00202EA3"/>
    <w:rsid w:val="002039A8"/>
    <w:rsid w:val="00203D93"/>
    <w:rsid w:val="00203DF8"/>
    <w:rsid w:val="0020441C"/>
    <w:rsid w:val="00204672"/>
    <w:rsid w:val="00204A5B"/>
    <w:rsid w:val="00204CAA"/>
    <w:rsid w:val="00204FEE"/>
    <w:rsid w:val="00205102"/>
    <w:rsid w:val="002054DC"/>
    <w:rsid w:val="002063F0"/>
    <w:rsid w:val="00206749"/>
    <w:rsid w:val="00206C9F"/>
    <w:rsid w:val="002074DB"/>
    <w:rsid w:val="00207C94"/>
    <w:rsid w:val="00210049"/>
    <w:rsid w:val="002101FE"/>
    <w:rsid w:val="0021051E"/>
    <w:rsid w:val="00210948"/>
    <w:rsid w:val="00210A05"/>
    <w:rsid w:val="002112B0"/>
    <w:rsid w:val="00211E0A"/>
    <w:rsid w:val="00211FF8"/>
    <w:rsid w:val="00212488"/>
    <w:rsid w:val="0021340F"/>
    <w:rsid w:val="00213511"/>
    <w:rsid w:val="002135B9"/>
    <w:rsid w:val="002136CD"/>
    <w:rsid w:val="00214701"/>
    <w:rsid w:val="00214E0B"/>
    <w:rsid w:val="00215B25"/>
    <w:rsid w:val="00216233"/>
    <w:rsid w:val="0021715E"/>
    <w:rsid w:val="00217516"/>
    <w:rsid w:val="0021786A"/>
    <w:rsid w:val="00217907"/>
    <w:rsid w:val="002179A7"/>
    <w:rsid w:val="002179AF"/>
    <w:rsid w:val="00220C5F"/>
    <w:rsid w:val="00220D38"/>
    <w:rsid w:val="00221041"/>
    <w:rsid w:val="00221113"/>
    <w:rsid w:val="0022130A"/>
    <w:rsid w:val="002217C8"/>
    <w:rsid w:val="00222188"/>
    <w:rsid w:val="0022253B"/>
    <w:rsid w:val="00222A54"/>
    <w:rsid w:val="00222A72"/>
    <w:rsid w:val="00222C1B"/>
    <w:rsid w:val="00222DF2"/>
    <w:rsid w:val="00223590"/>
    <w:rsid w:val="002238E4"/>
    <w:rsid w:val="00223AB1"/>
    <w:rsid w:val="00223AC0"/>
    <w:rsid w:val="00223EFA"/>
    <w:rsid w:val="0022413F"/>
    <w:rsid w:val="0022434A"/>
    <w:rsid w:val="0022470F"/>
    <w:rsid w:val="00224F4D"/>
    <w:rsid w:val="002250D8"/>
    <w:rsid w:val="00225611"/>
    <w:rsid w:val="00225878"/>
    <w:rsid w:val="002264B6"/>
    <w:rsid w:val="0022688D"/>
    <w:rsid w:val="00226960"/>
    <w:rsid w:val="00226EBE"/>
    <w:rsid w:val="0022767F"/>
    <w:rsid w:val="002302E0"/>
    <w:rsid w:val="0023051B"/>
    <w:rsid w:val="00230AFA"/>
    <w:rsid w:val="0023120E"/>
    <w:rsid w:val="0023154C"/>
    <w:rsid w:val="00231BB2"/>
    <w:rsid w:val="00231C4F"/>
    <w:rsid w:val="00231FBF"/>
    <w:rsid w:val="0023280F"/>
    <w:rsid w:val="00232FAF"/>
    <w:rsid w:val="00233045"/>
    <w:rsid w:val="002331ED"/>
    <w:rsid w:val="0023353B"/>
    <w:rsid w:val="00233F05"/>
    <w:rsid w:val="0023432E"/>
    <w:rsid w:val="002343A8"/>
    <w:rsid w:val="00235077"/>
    <w:rsid w:val="00235863"/>
    <w:rsid w:val="00235CD2"/>
    <w:rsid w:val="002361E9"/>
    <w:rsid w:val="002365DB"/>
    <w:rsid w:val="002368A0"/>
    <w:rsid w:val="00236E59"/>
    <w:rsid w:val="00237ED8"/>
    <w:rsid w:val="00237EEA"/>
    <w:rsid w:val="002403DB"/>
    <w:rsid w:val="00240B9A"/>
    <w:rsid w:val="00241222"/>
    <w:rsid w:val="00241938"/>
    <w:rsid w:val="00241A47"/>
    <w:rsid w:val="0024233A"/>
    <w:rsid w:val="0024257A"/>
    <w:rsid w:val="002427E3"/>
    <w:rsid w:val="002430DC"/>
    <w:rsid w:val="00243428"/>
    <w:rsid w:val="00243FB1"/>
    <w:rsid w:val="002444E5"/>
    <w:rsid w:val="002454FC"/>
    <w:rsid w:val="00245736"/>
    <w:rsid w:val="00245BDC"/>
    <w:rsid w:val="002460C5"/>
    <w:rsid w:val="0024627B"/>
    <w:rsid w:val="0024632B"/>
    <w:rsid w:val="0024679C"/>
    <w:rsid w:val="00246B23"/>
    <w:rsid w:val="00246C82"/>
    <w:rsid w:val="002472EC"/>
    <w:rsid w:val="00247649"/>
    <w:rsid w:val="0025058E"/>
    <w:rsid w:val="002505D7"/>
    <w:rsid w:val="0025094E"/>
    <w:rsid w:val="0025153D"/>
    <w:rsid w:val="0025173E"/>
    <w:rsid w:val="00251A54"/>
    <w:rsid w:val="00251C3C"/>
    <w:rsid w:val="00251CF4"/>
    <w:rsid w:val="00252055"/>
    <w:rsid w:val="00252196"/>
    <w:rsid w:val="002527B8"/>
    <w:rsid w:val="002532FB"/>
    <w:rsid w:val="00253376"/>
    <w:rsid w:val="00253802"/>
    <w:rsid w:val="00253B16"/>
    <w:rsid w:val="00253E27"/>
    <w:rsid w:val="00254767"/>
    <w:rsid w:val="00255395"/>
    <w:rsid w:val="00255B43"/>
    <w:rsid w:val="00255D40"/>
    <w:rsid w:val="00255FB6"/>
    <w:rsid w:val="002562C9"/>
    <w:rsid w:val="00256570"/>
    <w:rsid w:val="002568F0"/>
    <w:rsid w:val="00256BBE"/>
    <w:rsid w:val="00256E9C"/>
    <w:rsid w:val="00256FE8"/>
    <w:rsid w:val="0025704B"/>
    <w:rsid w:val="002575B8"/>
    <w:rsid w:val="00257D39"/>
    <w:rsid w:val="002600E0"/>
    <w:rsid w:val="0026045D"/>
    <w:rsid w:val="0026092A"/>
    <w:rsid w:val="00260B68"/>
    <w:rsid w:val="00260D6F"/>
    <w:rsid w:val="00260F60"/>
    <w:rsid w:val="00261144"/>
    <w:rsid w:val="00261228"/>
    <w:rsid w:val="00261535"/>
    <w:rsid w:val="00262144"/>
    <w:rsid w:val="002627CB"/>
    <w:rsid w:val="00262984"/>
    <w:rsid w:val="00262AA2"/>
    <w:rsid w:val="00263111"/>
    <w:rsid w:val="00263C86"/>
    <w:rsid w:val="00263D2C"/>
    <w:rsid w:val="0026421D"/>
    <w:rsid w:val="00264BD4"/>
    <w:rsid w:val="0026539C"/>
    <w:rsid w:val="002655CD"/>
    <w:rsid w:val="00265A4C"/>
    <w:rsid w:val="00265C4E"/>
    <w:rsid w:val="00265FD3"/>
    <w:rsid w:val="00266B20"/>
    <w:rsid w:val="00267735"/>
    <w:rsid w:val="00267B9C"/>
    <w:rsid w:val="00267EB2"/>
    <w:rsid w:val="0027047F"/>
    <w:rsid w:val="00271015"/>
    <w:rsid w:val="00271FEF"/>
    <w:rsid w:val="0027232A"/>
    <w:rsid w:val="002726A4"/>
    <w:rsid w:val="00272BAB"/>
    <w:rsid w:val="002735E8"/>
    <w:rsid w:val="00273766"/>
    <w:rsid w:val="0027410D"/>
    <w:rsid w:val="002741AF"/>
    <w:rsid w:val="00274EB4"/>
    <w:rsid w:val="00274FBC"/>
    <w:rsid w:val="002751E1"/>
    <w:rsid w:val="00276937"/>
    <w:rsid w:val="00277075"/>
    <w:rsid w:val="002770CC"/>
    <w:rsid w:val="00277703"/>
    <w:rsid w:val="0027776A"/>
    <w:rsid w:val="0028050C"/>
    <w:rsid w:val="0028080F"/>
    <w:rsid w:val="00280C45"/>
    <w:rsid w:val="00280F8B"/>
    <w:rsid w:val="002816FA"/>
    <w:rsid w:val="00281B12"/>
    <w:rsid w:val="002823DE"/>
    <w:rsid w:val="002824CD"/>
    <w:rsid w:val="002835DA"/>
    <w:rsid w:val="002836A2"/>
    <w:rsid w:val="00283EE6"/>
    <w:rsid w:val="00283F7A"/>
    <w:rsid w:val="002843C7"/>
    <w:rsid w:val="00284563"/>
    <w:rsid w:val="0028468D"/>
    <w:rsid w:val="00285020"/>
    <w:rsid w:val="002868E8"/>
    <w:rsid w:val="00287316"/>
    <w:rsid w:val="00287C8C"/>
    <w:rsid w:val="002901E9"/>
    <w:rsid w:val="002902B5"/>
    <w:rsid w:val="002905CE"/>
    <w:rsid w:val="002908CF"/>
    <w:rsid w:val="00290A28"/>
    <w:rsid w:val="00290A6E"/>
    <w:rsid w:val="00290E84"/>
    <w:rsid w:val="0029260D"/>
    <w:rsid w:val="002926F4"/>
    <w:rsid w:val="00292BB1"/>
    <w:rsid w:val="0029327E"/>
    <w:rsid w:val="002938B9"/>
    <w:rsid w:val="00293FEA"/>
    <w:rsid w:val="0029407F"/>
    <w:rsid w:val="002940C6"/>
    <w:rsid w:val="002948A3"/>
    <w:rsid w:val="00294C2A"/>
    <w:rsid w:val="00294E47"/>
    <w:rsid w:val="002952BC"/>
    <w:rsid w:val="0029571F"/>
    <w:rsid w:val="00295DC9"/>
    <w:rsid w:val="00295F3E"/>
    <w:rsid w:val="0029643C"/>
    <w:rsid w:val="00296623"/>
    <w:rsid w:val="00296724"/>
    <w:rsid w:val="00297930"/>
    <w:rsid w:val="002A0692"/>
    <w:rsid w:val="002A1068"/>
    <w:rsid w:val="002A191C"/>
    <w:rsid w:val="002A1BA3"/>
    <w:rsid w:val="002A1BD5"/>
    <w:rsid w:val="002A1C57"/>
    <w:rsid w:val="002A1E18"/>
    <w:rsid w:val="002A2B99"/>
    <w:rsid w:val="002A2F36"/>
    <w:rsid w:val="002A31F8"/>
    <w:rsid w:val="002A3EEC"/>
    <w:rsid w:val="002A4769"/>
    <w:rsid w:val="002A47F8"/>
    <w:rsid w:val="002A495C"/>
    <w:rsid w:val="002A4CF4"/>
    <w:rsid w:val="002A5271"/>
    <w:rsid w:val="002A593C"/>
    <w:rsid w:val="002A62FC"/>
    <w:rsid w:val="002A6727"/>
    <w:rsid w:val="002A6B22"/>
    <w:rsid w:val="002A6B40"/>
    <w:rsid w:val="002A73E1"/>
    <w:rsid w:val="002A7500"/>
    <w:rsid w:val="002B0458"/>
    <w:rsid w:val="002B0586"/>
    <w:rsid w:val="002B0A2D"/>
    <w:rsid w:val="002B161B"/>
    <w:rsid w:val="002B1A99"/>
    <w:rsid w:val="002B1D57"/>
    <w:rsid w:val="002B2D3F"/>
    <w:rsid w:val="002B3202"/>
    <w:rsid w:val="002B3779"/>
    <w:rsid w:val="002B3C15"/>
    <w:rsid w:val="002B416A"/>
    <w:rsid w:val="002B41D9"/>
    <w:rsid w:val="002B4396"/>
    <w:rsid w:val="002B49A1"/>
    <w:rsid w:val="002B5155"/>
    <w:rsid w:val="002B517F"/>
    <w:rsid w:val="002B5672"/>
    <w:rsid w:val="002B5865"/>
    <w:rsid w:val="002B6022"/>
    <w:rsid w:val="002B6E30"/>
    <w:rsid w:val="002B75B5"/>
    <w:rsid w:val="002B7A29"/>
    <w:rsid w:val="002B7D46"/>
    <w:rsid w:val="002C09B5"/>
    <w:rsid w:val="002C0E7A"/>
    <w:rsid w:val="002C0FA6"/>
    <w:rsid w:val="002C0FCC"/>
    <w:rsid w:val="002C1469"/>
    <w:rsid w:val="002C238F"/>
    <w:rsid w:val="002C30B3"/>
    <w:rsid w:val="002C3258"/>
    <w:rsid w:val="002C363A"/>
    <w:rsid w:val="002C3A8C"/>
    <w:rsid w:val="002C3CFB"/>
    <w:rsid w:val="002C3D21"/>
    <w:rsid w:val="002C3F50"/>
    <w:rsid w:val="002C404A"/>
    <w:rsid w:val="002C46AF"/>
    <w:rsid w:val="002C4BF7"/>
    <w:rsid w:val="002C4DCC"/>
    <w:rsid w:val="002C4F31"/>
    <w:rsid w:val="002C5200"/>
    <w:rsid w:val="002C5684"/>
    <w:rsid w:val="002C58B2"/>
    <w:rsid w:val="002C5CA3"/>
    <w:rsid w:val="002C6664"/>
    <w:rsid w:val="002C72E9"/>
    <w:rsid w:val="002C73DD"/>
    <w:rsid w:val="002C7797"/>
    <w:rsid w:val="002C7815"/>
    <w:rsid w:val="002C7BF7"/>
    <w:rsid w:val="002C7D63"/>
    <w:rsid w:val="002D021A"/>
    <w:rsid w:val="002D081D"/>
    <w:rsid w:val="002D0F8F"/>
    <w:rsid w:val="002D0FFF"/>
    <w:rsid w:val="002D107C"/>
    <w:rsid w:val="002D2078"/>
    <w:rsid w:val="002D2719"/>
    <w:rsid w:val="002D2DA8"/>
    <w:rsid w:val="002D317C"/>
    <w:rsid w:val="002D4434"/>
    <w:rsid w:val="002D4896"/>
    <w:rsid w:val="002D49FD"/>
    <w:rsid w:val="002D4ADD"/>
    <w:rsid w:val="002D4FE1"/>
    <w:rsid w:val="002D5AD6"/>
    <w:rsid w:val="002D5F45"/>
    <w:rsid w:val="002D6055"/>
    <w:rsid w:val="002D6059"/>
    <w:rsid w:val="002D6095"/>
    <w:rsid w:val="002D63C9"/>
    <w:rsid w:val="002D73AE"/>
    <w:rsid w:val="002D7678"/>
    <w:rsid w:val="002D772B"/>
    <w:rsid w:val="002D784D"/>
    <w:rsid w:val="002D79AD"/>
    <w:rsid w:val="002D7C73"/>
    <w:rsid w:val="002E023E"/>
    <w:rsid w:val="002E0857"/>
    <w:rsid w:val="002E087D"/>
    <w:rsid w:val="002E08CF"/>
    <w:rsid w:val="002E0BB1"/>
    <w:rsid w:val="002E0D4B"/>
    <w:rsid w:val="002E175E"/>
    <w:rsid w:val="002E4024"/>
    <w:rsid w:val="002E4326"/>
    <w:rsid w:val="002E45D3"/>
    <w:rsid w:val="002E4D87"/>
    <w:rsid w:val="002E5BA3"/>
    <w:rsid w:val="002E727F"/>
    <w:rsid w:val="002E7791"/>
    <w:rsid w:val="002E7F01"/>
    <w:rsid w:val="002F013C"/>
    <w:rsid w:val="002F047D"/>
    <w:rsid w:val="002F04F8"/>
    <w:rsid w:val="002F09FA"/>
    <w:rsid w:val="002F0E87"/>
    <w:rsid w:val="002F1D9C"/>
    <w:rsid w:val="002F245D"/>
    <w:rsid w:val="002F2AC2"/>
    <w:rsid w:val="002F3076"/>
    <w:rsid w:val="002F3464"/>
    <w:rsid w:val="002F392F"/>
    <w:rsid w:val="002F393E"/>
    <w:rsid w:val="002F3FF6"/>
    <w:rsid w:val="002F411D"/>
    <w:rsid w:val="002F4956"/>
    <w:rsid w:val="002F4E87"/>
    <w:rsid w:val="002F5121"/>
    <w:rsid w:val="002F578D"/>
    <w:rsid w:val="002F5922"/>
    <w:rsid w:val="002F5BC1"/>
    <w:rsid w:val="002F5D0D"/>
    <w:rsid w:val="002F6A34"/>
    <w:rsid w:val="002F6AF1"/>
    <w:rsid w:val="002F7145"/>
    <w:rsid w:val="002F7393"/>
    <w:rsid w:val="002F75B9"/>
    <w:rsid w:val="002F79D2"/>
    <w:rsid w:val="00300176"/>
    <w:rsid w:val="00300860"/>
    <w:rsid w:val="003008EA"/>
    <w:rsid w:val="003009CC"/>
    <w:rsid w:val="00300C10"/>
    <w:rsid w:val="0030159E"/>
    <w:rsid w:val="00301C31"/>
    <w:rsid w:val="0030234C"/>
    <w:rsid w:val="00302ACA"/>
    <w:rsid w:val="00302B62"/>
    <w:rsid w:val="00303299"/>
    <w:rsid w:val="003033F5"/>
    <w:rsid w:val="003035B9"/>
    <w:rsid w:val="00303C1A"/>
    <w:rsid w:val="003041E6"/>
    <w:rsid w:val="003043CA"/>
    <w:rsid w:val="00304AA8"/>
    <w:rsid w:val="00304D9A"/>
    <w:rsid w:val="0030542B"/>
    <w:rsid w:val="003057E1"/>
    <w:rsid w:val="00305C22"/>
    <w:rsid w:val="003060B8"/>
    <w:rsid w:val="003060C8"/>
    <w:rsid w:val="0030625F"/>
    <w:rsid w:val="003068FC"/>
    <w:rsid w:val="0030691F"/>
    <w:rsid w:val="00307152"/>
    <w:rsid w:val="003072AF"/>
    <w:rsid w:val="003073C9"/>
    <w:rsid w:val="003076F2"/>
    <w:rsid w:val="00307898"/>
    <w:rsid w:val="00307E8B"/>
    <w:rsid w:val="00307F28"/>
    <w:rsid w:val="0031007A"/>
    <w:rsid w:val="00310346"/>
    <w:rsid w:val="00310F25"/>
    <w:rsid w:val="003117A3"/>
    <w:rsid w:val="00311FE5"/>
    <w:rsid w:val="00312416"/>
    <w:rsid w:val="00312895"/>
    <w:rsid w:val="00312D6A"/>
    <w:rsid w:val="003138B4"/>
    <w:rsid w:val="003139CD"/>
    <w:rsid w:val="003139FD"/>
    <w:rsid w:val="00313C45"/>
    <w:rsid w:val="0031478E"/>
    <w:rsid w:val="00315ACC"/>
    <w:rsid w:val="003163C5"/>
    <w:rsid w:val="003172D6"/>
    <w:rsid w:val="0031735D"/>
    <w:rsid w:val="0031750D"/>
    <w:rsid w:val="0031752C"/>
    <w:rsid w:val="0031768A"/>
    <w:rsid w:val="00317906"/>
    <w:rsid w:val="00317B62"/>
    <w:rsid w:val="00320E0E"/>
    <w:rsid w:val="003215DA"/>
    <w:rsid w:val="0032161A"/>
    <w:rsid w:val="00321925"/>
    <w:rsid w:val="00321DD8"/>
    <w:rsid w:val="00322068"/>
    <w:rsid w:val="00322542"/>
    <w:rsid w:val="00322572"/>
    <w:rsid w:val="003225E6"/>
    <w:rsid w:val="00322BCC"/>
    <w:rsid w:val="00322BFF"/>
    <w:rsid w:val="00323208"/>
    <w:rsid w:val="0032340C"/>
    <w:rsid w:val="00323B17"/>
    <w:rsid w:val="00323BF7"/>
    <w:rsid w:val="00323F56"/>
    <w:rsid w:val="00324159"/>
    <w:rsid w:val="003243E6"/>
    <w:rsid w:val="00324816"/>
    <w:rsid w:val="0032484F"/>
    <w:rsid w:val="00324A92"/>
    <w:rsid w:val="00324F0D"/>
    <w:rsid w:val="00324F2B"/>
    <w:rsid w:val="00325330"/>
    <w:rsid w:val="0032615A"/>
    <w:rsid w:val="0032637C"/>
    <w:rsid w:val="00327981"/>
    <w:rsid w:val="003304DA"/>
    <w:rsid w:val="00330767"/>
    <w:rsid w:val="00330B6D"/>
    <w:rsid w:val="00330DE1"/>
    <w:rsid w:val="00330E15"/>
    <w:rsid w:val="00330FF6"/>
    <w:rsid w:val="00331CD7"/>
    <w:rsid w:val="00331E66"/>
    <w:rsid w:val="0033215F"/>
    <w:rsid w:val="00332661"/>
    <w:rsid w:val="00332671"/>
    <w:rsid w:val="00332EDD"/>
    <w:rsid w:val="0033309F"/>
    <w:rsid w:val="00333943"/>
    <w:rsid w:val="00334ABD"/>
    <w:rsid w:val="00334F7A"/>
    <w:rsid w:val="00335FC8"/>
    <w:rsid w:val="00336043"/>
    <w:rsid w:val="003360A6"/>
    <w:rsid w:val="003361FB"/>
    <w:rsid w:val="0033677B"/>
    <w:rsid w:val="003369FC"/>
    <w:rsid w:val="00336E5D"/>
    <w:rsid w:val="00337531"/>
    <w:rsid w:val="0033781C"/>
    <w:rsid w:val="003378F6"/>
    <w:rsid w:val="00337FD4"/>
    <w:rsid w:val="00340923"/>
    <w:rsid w:val="00341569"/>
    <w:rsid w:val="00342774"/>
    <w:rsid w:val="003428BF"/>
    <w:rsid w:val="00342AEF"/>
    <w:rsid w:val="00342D74"/>
    <w:rsid w:val="00343D06"/>
    <w:rsid w:val="003452E2"/>
    <w:rsid w:val="003455C7"/>
    <w:rsid w:val="0034564A"/>
    <w:rsid w:val="0034639F"/>
    <w:rsid w:val="00346408"/>
    <w:rsid w:val="0034640E"/>
    <w:rsid w:val="0034649F"/>
    <w:rsid w:val="00346793"/>
    <w:rsid w:val="00347811"/>
    <w:rsid w:val="0035031E"/>
    <w:rsid w:val="0035073B"/>
    <w:rsid w:val="00351314"/>
    <w:rsid w:val="0035148D"/>
    <w:rsid w:val="003518F6"/>
    <w:rsid w:val="003524A4"/>
    <w:rsid w:val="003528D7"/>
    <w:rsid w:val="003529AA"/>
    <w:rsid w:val="003532D9"/>
    <w:rsid w:val="00353697"/>
    <w:rsid w:val="003538BF"/>
    <w:rsid w:val="00353CC2"/>
    <w:rsid w:val="003545E5"/>
    <w:rsid w:val="00354BC4"/>
    <w:rsid w:val="0035553D"/>
    <w:rsid w:val="003556BB"/>
    <w:rsid w:val="00355797"/>
    <w:rsid w:val="00355BBA"/>
    <w:rsid w:val="00355E4D"/>
    <w:rsid w:val="00355F60"/>
    <w:rsid w:val="0035635E"/>
    <w:rsid w:val="00356777"/>
    <w:rsid w:val="00356DF4"/>
    <w:rsid w:val="00357184"/>
    <w:rsid w:val="00360AB3"/>
    <w:rsid w:val="00361685"/>
    <w:rsid w:val="00361B1E"/>
    <w:rsid w:val="00361CA9"/>
    <w:rsid w:val="0036239D"/>
    <w:rsid w:val="003623F9"/>
    <w:rsid w:val="00362FA6"/>
    <w:rsid w:val="0036327E"/>
    <w:rsid w:val="00363A3B"/>
    <w:rsid w:val="00363F72"/>
    <w:rsid w:val="00364053"/>
    <w:rsid w:val="00364262"/>
    <w:rsid w:val="00365525"/>
    <w:rsid w:val="003659B1"/>
    <w:rsid w:val="00365BFB"/>
    <w:rsid w:val="00365D70"/>
    <w:rsid w:val="00365FC3"/>
    <w:rsid w:val="00365FD0"/>
    <w:rsid w:val="00366515"/>
    <w:rsid w:val="00366E92"/>
    <w:rsid w:val="00367A28"/>
    <w:rsid w:val="00367EF1"/>
    <w:rsid w:val="003700FA"/>
    <w:rsid w:val="003717FE"/>
    <w:rsid w:val="0037188A"/>
    <w:rsid w:val="003718EC"/>
    <w:rsid w:val="00372108"/>
    <w:rsid w:val="00372407"/>
    <w:rsid w:val="003726B1"/>
    <w:rsid w:val="0037315D"/>
    <w:rsid w:val="00374DC7"/>
    <w:rsid w:val="003751CB"/>
    <w:rsid w:val="00375935"/>
    <w:rsid w:val="003759B8"/>
    <w:rsid w:val="00375BBC"/>
    <w:rsid w:val="003764AE"/>
    <w:rsid w:val="00376C21"/>
    <w:rsid w:val="00377649"/>
    <w:rsid w:val="003779A1"/>
    <w:rsid w:val="00377A7D"/>
    <w:rsid w:val="00377ACE"/>
    <w:rsid w:val="00377B2A"/>
    <w:rsid w:val="00380136"/>
    <w:rsid w:val="00380903"/>
    <w:rsid w:val="00380EB2"/>
    <w:rsid w:val="003819B8"/>
    <w:rsid w:val="00381E18"/>
    <w:rsid w:val="00382A7B"/>
    <w:rsid w:val="00382E88"/>
    <w:rsid w:val="00382FAC"/>
    <w:rsid w:val="00383220"/>
    <w:rsid w:val="00384279"/>
    <w:rsid w:val="003843F4"/>
    <w:rsid w:val="00384A2A"/>
    <w:rsid w:val="00384C0E"/>
    <w:rsid w:val="00385117"/>
    <w:rsid w:val="003853A1"/>
    <w:rsid w:val="00385C62"/>
    <w:rsid w:val="00385C83"/>
    <w:rsid w:val="00385C8E"/>
    <w:rsid w:val="00385CBB"/>
    <w:rsid w:val="00386EBE"/>
    <w:rsid w:val="0038715D"/>
    <w:rsid w:val="0038730B"/>
    <w:rsid w:val="003875C7"/>
    <w:rsid w:val="00387603"/>
    <w:rsid w:val="0038769B"/>
    <w:rsid w:val="003876E3"/>
    <w:rsid w:val="00387DDA"/>
    <w:rsid w:val="00390981"/>
    <w:rsid w:val="00390BBA"/>
    <w:rsid w:val="00391232"/>
    <w:rsid w:val="00391CEF"/>
    <w:rsid w:val="00391D3A"/>
    <w:rsid w:val="00392339"/>
    <w:rsid w:val="00392440"/>
    <w:rsid w:val="003929DF"/>
    <w:rsid w:val="00392D02"/>
    <w:rsid w:val="00392ECD"/>
    <w:rsid w:val="003932A1"/>
    <w:rsid w:val="003935C6"/>
    <w:rsid w:val="00394159"/>
    <w:rsid w:val="003943A5"/>
    <w:rsid w:val="003944D4"/>
    <w:rsid w:val="003946BE"/>
    <w:rsid w:val="003959A0"/>
    <w:rsid w:val="00395B17"/>
    <w:rsid w:val="00395C18"/>
    <w:rsid w:val="00396A62"/>
    <w:rsid w:val="00396E80"/>
    <w:rsid w:val="00396E91"/>
    <w:rsid w:val="00396F15"/>
    <w:rsid w:val="00397453"/>
    <w:rsid w:val="00397539"/>
    <w:rsid w:val="00397623"/>
    <w:rsid w:val="0039779E"/>
    <w:rsid w:val="003977A7"/>
    <w:rsid w:val="00397B1A"/>
    <w:rsid w:val="00397E0B"/>
    <w:rsid w:val="003A018C"/>
    <w:rsid w:val="003A03EB"/>
    <w:rsid w:val="003A06DF"/>
    <w:rsid w:val="003A0BF0"/>
    <w:rsid w:val="003A2BDC"/>
    <w:rsid w:val="003A43BA"/>
    <w:rsid w:val="003A4524"/>
    <w:rsid w:val="003A470A"/>
    <w:rsid w:val="003A4CEB"/>
    <w:rsid w:val="003A5341"/>
    <w:rsid w:val="003A59B4"/>
    <w:rsid w:val="003A5A14"/>
    <w:rsid w:val="003A6AEA"/>
    <w:rsid w:val="003A72F0"/>
    <w:rsid w:val="003A72F1"/>
    <w:rsid w:val="003A79E7"/>
    <w:rsid w:val="003B0061"/>
    <w:rsid w:val="003B1F74"/>
    <w:rsid w:val="003B322A"/>
    <w:rsid w:val="003B3621"/>
    <w:rsid w:val="003B364C"/>
    <w:rsid w:val="003B3923"/>
    <w:rsid w:val="003B3B1D"/>
    <w:rsid w:val="003B3EA1"/>
    <w:rsid w:val="003B4342"/>
    <w:rsid w:val="003B43FD"/>
    <w:rsid w:val="003B4662"/>
    <w:rsid w:val="003B4FAD"/>
    <w:rsid w:val="003B5341"/>
    <w:rsid w:val="003B5ED0"/>
    <w:rsid w:val="003B61D8"/>
    <w:rsid w:val="003B6D3C"/>
    <w:rsid w:val="003B7420"/>
    <w:rsid w:val="003B77F5"/>
    <w:rsid w:val="003B7919"/>
    <w:rsid w:val="003B7DDF"/>
    <w:rsid w:val="003C0536"/>
    <w:rsid w:val="003C064C"/>
    <w:rsid w:val="003C1021"/>
    <w:rsid w:val="003C1302"/>
    <w:rsid w:val="003C16C4"/>
    <w:rsid w:val="003C1BD1"/>
    <w:rsid w:val="003C25D2"/>
    <w:rsid w:val="003C2B03"/>
    <w:rsid w:val="003C37CF"/>
    <w:rsid w:val="003C3890"/>
    <w:rsid w:val="003C4225"/>
    <w:rsid w:val="003C43AB"/>
    <w:rsid w:val="003C4E68"/>
    <w:rsid w:val="003C532B"/>
    <w:rsid w:val="003C5F42"/>
    <w:rsid w:val="003C60C3"/>
    <w:rsid w:val="003C6337"/>
    <w:rsid w:val="003C6927"/>
    <w:rsid w:val="003C69BB"/>
    <w:rsid w:val="003C6C4A"/>
    <w:rsid w:val="003C6EB4"/>
    <w:rsid w:val="003C6F50"/>
    <w:rsid w:val="003C7083"/>
    <w:rsid w:val="003C752C"/>
    <w:rsid w:val="003C7E02"/>
    <w:rsid w:val="003D0558"/>
    <w:rsid w:val="003D1790"/>
    <w:rsid w:val="003D1E4F"/>
    <w:rsid w:val="003D2936"/>
    <w:rsid w:val="003D3275"/>
    <w:rsid w:val="003D38DB"/>
    <w:rsid w:val="003D3E26"/>
    <w:rsid w:val="003D462D"/>
    <w:rsid w:val="003D4C2A"/>
    <w:rsid w:val="003D4F53"/>
    <w:rsid w:val="003D5228"/>
    <w:rsid w:val="003D522B"/>
    <w:rsid w:val="003D53D6"/>
    <w:rsid w:val="003D5483"/>
    <w:rsid w:val="003D565C"/>
    <w:rsid w:val="003D6534"/>
    <w:rsid w:val="003D687F"/>
    <w:rsid w:val="003D68B4"/>
    <w:rsid w:val="003D6E15"/>
    <w:rsid w:val="003D6F5C"/>
    <w:rsid w:val="003D7031"/>
    <w:rsid w:val="003D75D1"/>
    <w:rsid w:val="003D7864"/>
    <w:rsid w:val="003D78ED"/>
    <w:rsid w:val="003D7A8B"/>
    <w:rsid w:val="003D7DD0"/>
    <w:rsid w:val="003E0F60"/>
    <w:rsid w:val="003E0FCF"/>
    <w:rsid w:val="003E1508"/>
    <w:rsid w:val="003E1967"/>
    <w:rsid w:val="003E23A1"/>
    <w:rsid w:val="003E2458"/>
    <w:rsid w:val="003E2572"/>
    <w:rsid w:val="003E269A"/>
    <w:rsid w:val="003E2B92"/>
    <w:rsid w:val="003E2BC2"/>
    <w:rsid w:val="003E3569"/>
    <w:rsid w:val="003E369D"/>
    <w:rsid w:val="003E3B0B"/>
    <w:rsid w:val="003E4585"/>
    <w:rsid w:val="003E5780"/>
    <w:rsid w:val="003E5868"/>
    <w:rsid w:val="003E7703"/>
    <w:rsid w:val="003E77D0"/>
    <w:rsid w:val="003E77D2"/>
    <w:rsid w:val="003E7945"/>
    <w:rsid w:val="003E7AF4"/>
    <w:rsid w:val="003F0789"/>
    <w:rsid w:val="003F098F"/>
    <w:rsid w:val="003F0E42"/>
    <w:rsid w:val="003F0F26"/>
    <w:rsid w:val="003F21CB"/>
    <w:rsid w:val="003F251C"/>
    <w:rsid w:val="003F37BE"/>
    <w:rsid w:val="003F39EC"/>
    <w:rsid w:val="003F4102"/>
    <w:rsid w:val="003F44F4"/>
    <w:rsid w:val="003F4F6C"/>
    <w:rsid w:val="003F530C"/>
    <w:rsid w:val="003F552F"/>
    <w:rsid w:val="003F5708"/>
    <w:rsid w:val="003F5AFE"/>
    <w:rsid w:val="003F5CAC"/>
    <w:rsid w:val="003F617A"/>
    <w:rsid w:val="003F6365"/>
    <w:rsid w:val="003F65DC"/>
    <w:rsid w:val="003F67E1"/>
    <w:rsid w:val="003F6ABB"/>
    <w:rsid w:val="003F735D"/>
    <w:rsid w:val="003F76B9"/>
    <w:rsid w:val="003F7BBB"/>
    <w:rsid w:val="004001DB"/>
    <w:rsid w:val="00400570"/>
    <w:rsid w:val="004009D6"/>
    <w:rsid w:val="0040145B"/>
    <w:rsid w:val="00401553"/>
    <w:rsid w:val="0040263F"/>
    <w:rsid w:val="004031E9"/>
    <w:rsid w:val="00403AE7"/>
    <w:rsid w:val="00403C39"/>
    <w:rsid w:val="0040419F"/>
    <w:rsid w:val="0040441E"/>
    <w:rsid w:val="004045BC"/>
    <w:rsid w:val="00404A56"/>
    <w:rsid w:val="00404A78"/>
    <w:rsid w:val="00404DEA"/>
    <w:rsid w:val="00405560"/>
    <w:rsid w:val="00405C07"/>
    <w:rsid w:val="00405F7E"/>
    <w:rsid w:val="004076AE"/>
    <w:rsid w:val="00407720"/>
    <w:rsid w:val="00407904"/>
    <w:rsid w:val="00407ACD"/>
    <w:rsid w:val="00407CA4"/>
    <w:rsid w:val="004104E8"/>
    <w:rsid w:val="00410744"/>
    <w:rsid w:val="00411E02"/>
    <w:rsid w:val="0041282E"/>
    <w:rsid w:val="0041384B"/>
    <w:rsid w:val="004138DE"/>
    <w:rsid w:val="00413AE4"/>
    <w:rsid w:val="00414238"/>
    <w:rsid w:val="00414F4F"/>
    <w:rsid w:val="00415366"/>
    <w:rsid w:val="004155E0"/>
    <w:rsid w:val="00415CD3"/>
    <w:rsid w:val="00416382"/>
    <w:rsid w:val="004163E4"/>
    <w:rsid w:val="00416B1F"/>
    <w:rsid w:val="00416EA3"/>
    <w:rsid w:val="004179D2"/>
    <w:rsid w:val="004179E1"/>
    <w:rsid w:val="004200E7"/>
    <w:rsid w:val="00420170"/>
    <w:rsid w:val="004202C9"/>
    <w:rsid w:val="00420837"/>
    <w:rsid w:val="00420A38"/>
    <w:rsid w:val="00420BF4"/>
    <w:rsid w:val="00420CEC"/>
    <w:rsid w:val="00420E11"/>
    <w:rsid w:val="004215DB"/>
    <w:rsid w:val="00421DA9"/>
    <w:rsid w:val="00422261"/>
    <w:rsid w:val="004222A9"/>
    <w:rsid w:val="004222F2"/>
    <w:rsid w:val="00422DCA"/>
    <w:rsid w:val="00423552"/>
    <w:rsid w:val="00423CF9"/>
    <w:rsid w:val="004240D0"/>
    <w:rsid w:val="00424C9C"/>
    <w:rsid w:val="004252AD"/>
    <w:rsid w:val="00425EA2"/>
    <w:rsid w:val="00426BB9"/>
    <w:rsid w:val="00427879"/>
    <w:rsid w:val="00430420"/>
    <w:rsid w:val="00430775"/>
    <w:rsid w:val="00430F82"/>
    <w:rsid w:val="00431211"/>
    <w:rsid w:val="00431243"/>
    <w:rsid w:val="00431A78"/>
    <w:rsid w:val="0043231F"/>
    <w:rsid w:val="00432FBB"/>
    <w:rsid w:val="0043327D"/>
    <w:rsid w:val="004337F8"/>
    <w:rsid w:val="00433D6C"/>
    <w:rsid w:val="00435385"/>
    <w:rsid w:val="00435848"/>
    <w:rsid w:val="00435E51"/>
    <w:rsid w:val="00435FC0"/>
    <w:rsid w:val="00435FF5"/>
    <w:rsid w:val="00436678"/>
    <w:rsid w:val="00436983"/>
    <w:rsid w:val="00436FF7"/>
    <w:rsid w:val="004374CC"/>
    <w:rsid w:val="004379F5"/>
    <w:rsid w:val="004407D6"/>
    <w:rsid w:val="00440F1A"/>
    <w:rsid w:val="00441304"/>
    <w:rsid w:val="00441884"/>
    <w:rsid w:val="00442250"/>
    <w:rsid w:val="004422D5"/>
    <w:rsid w:val="00443381"/>
    <w:rsid w:val="004433A7"/>
    <w:rsid w:val="004439B7"/>
    <w:rsid w:val="00443AA7"/>
    <w:rsid w:val="00443BFA"/>
    <w:rsid w:val="00444C30"/>
    <w:rsid w:val="00445288"/>
    <w:rsid w:val="0044546B"/>
    <w:rsid w:val="00445626"/>
    <w:rsid w:val="00445DC4"/>
    <w:rsid w:val="0044637C"/>
    <w:rsid w:val="00446970"/>
    <w:rsid w:val="00446C31"/>
    <w:rsid w:val="00446D32"/>
    <w:rsid w:val="00447398"/>
    <w:rsid w:val="00447520"/>
    <w:rsid w:val="00447C6A"/>
    <w:rsid w:val="004500E6"/>
    <w:rsid w:val="00450745"/>
    <w:rsid w:val="00450818"/>
    <w:rsid w:val="00450AF4"/>
    <w:rsid w:val="00450E96"/>
    <w:rsid w:val="00450EFE"/>
    <w:rsid w:val="004512C7"/>
    <w:rsid w:val="00451C93"/>
    <w:rsid w:val="0045244A"/>
    <w:rsid w:val="004524B2"/>
    <w:rsid w:val="004527B1"/>
    <w:rsid w:val="0045289A"/>
    <w:rsid w:val="00452CCD"/>
    <w:rsid w:val="00452D93"/>
    <w:rsid w:val="00452EFB"/>
    <w:rsid w:val="00452F9B"/>
    <w:rsid w:val="00453C7D"/>
    <w:rsid w:val="00453EB0"/>
    <w:rsid w:val="00454390"/>
    <w:rsid w:val="00454605"/>
    <w:rsid w:val="004547D4"/>
    <w:rsid w:val="00454D4B"/>
    <w:rsid w:val="00455504"/>
    <w:rsid w:val="004557C0"/>
    <w:rsid w:val="00455929"/>
    <w:rsid w:val="004562A5"/>
    <w:rsid w:val="004562BF"/>
    <w:rsid w:val="00456BCA"/>
    <w:rsid w:val="004601BD"/>
    <w:rsid w:val="00460A25"/>
    <w:rsid w:val="00460CCB"/>
    <w:rsid w:val="00460D9C"/>
    <w:rsid w:val="00460E85"/>
    <w:rsid w:val="00461545"/>
    <w:rsid w:val="00461796"/>
    <w:rsid w:val="0046184C"/>
    <w:rsid w:val="00461BE6"/>
    <w:rsid w:val="00461D36"/>
    <w:rsid w:val="00462796"/>
    <w:rsid w:val="0046289A"/>
    <w:rsid w:val="004628C9"/>
    <w:rsid w:val="004636A8"/>
    <w:rsid w:val="004639A9"/>
    <w:rsid w:val="00463E19"/>
    <w:rsid w:val="00463EA3"/>
    <w:rsid w:val="0046488F"/>
    <w:rsid w:val="00465572"/>
    <w:rsid w:val="00465923"/>
    <w:rsid w:val="0046603E"/>
    <w:rsid w:val="0046624A"/>
    <w:rsid w:val="00466817"/>
    <w:rsid w:val="00466B8D"/>
    <w:rsid w:val="0046753C"/>
    <w:rsid w:val="00467946"/>
    <w:rsid w:val="00467B81"/>
    <w:rsid w:val="00470368"/>
    <w:rsid w:val="00470775"/>
    <w:rsid w:val="004715B7"/>
    <w:rsid w:val="0047187E"/>
    <w:rsid w:val="0047189A"/>
    <w:rsid w:val="00471F7B"/>
    <w:rsid w:val="00471FBB"/>
    <w:rsid w:val="004724B7"/>
    <w:rsid w:val="004730C5"/>
    <w:rsid w:val="0047311D"/>
    <w:rsid w:val="00473DA1"/>
    <w:rsid w:val="00473DD0"/>
    <w:rsid w:val="00473F2D"/>
    <w:rsid w:val="00475009"/>
    <w:rsid w:val="00476388"/>
    <w:rsid w:val="00476BA4"/>
    <w:rsid w:val="00476D01"/>
    <w:rsid w:val="0047709E"/>
    <w:rsid w:val="00477220"/>
    <w:rsid w:val="0047741C"/>
    <w:rsid w:val="0047766D"/>
    <w:rsid w:val="00477757"/>
    <w:rsid w:val="00477C2C"/>
    <w:rsid w:val="00477D6B"/>
    <w:rsid w:val="004804F9"/>
    <w:rsid w:val="0048074E"/>
    <w:rsid w:val="00480BBC"/>
    <w:rsid w:val="00481091"/>
    <w:rsid w:val="00481CBD"/>
    <w:rsid w:val="00481D43"/>
    <w:rsid w:val="00481DE4"/>
    <w:rsid w:val="0048269F"/>
    <w:rsid w:val="00482D20"/>
    <w:rsid w:val="00482F78"/>
    <w:rsid w:val="00483363"/>
    <w:rsid w:val="0048352A"/>
    <w:rsid w:val="004835F7"/>
    <w:rsid w:val="00483D4D"/>
    <w:rsid w:val="004848CE"/>
    <w:rsid w:val="00484905"/>
    <w:rsid w:val="00484BEC"/>
    <w:rsid w:val="00484C16"/>
    <w:rsid w:val="0048515D"/>
    <w:rsid w:val="00485185"/>
    <w:rsid w:val="0048599B"/>
    <w:rsid w:val="004859B6"/>
    <w:rsid w:val="00485D3F"/>
    <w:rsid w:val="00486C45"/>
    <w:rsid w:val="00486E30"/>
    <w:rsid w:val="00486E5D"/>
    <w:rsid w:val="0048747D"/>
    <w:rsid w:val="00487CAD"/>
    <w:rsid w:val="00487EA7"/>
    <w:rsid w:val="004900D1"/>
    <w:rsid w:val="00490EBF"/>
    <w:rsid w:val="00491714"/>
    <w:rsid w:val="00491905"/>
    <w:rsid w:val="00491EFA"/>
    <w:rsid w:val="004924DA"/>
    <w:rsid w:val="00492A25"/>
    <w:rsid w:val="0049324F"/>
    <w:rsid w:val="004938DF"/>
    <w:rsid w:val="00493CD9"/>
    <w:rsid w:val="00494184"/>
    <w:rsid w:val="004944E0"/>
    <w:rsid w:val="00494AAF"/>
    <w:rsid w:val="004959B9"/>
    <w:rsid w:val="0049667F"/>
    <w:rsid w:val="00496AD8"/>
    <w:rsid w:val="00496BF1"/>
    <w:rsid w:val="00497131"/>
    <w:rsid w:val="0049749E"/>
    <w:rsid w:val="0049761F"/>
    <w:rsid w:val="00497716"/>
    <w:rsid w:val="00497B6F"/>
    <w:rsid w:val="00497EB6"/>
    <w:rsid w:val="00497ED1"/>
    <w:rsid w:val="004A03DF"/>
    <w:rsid w:val="004A0931"/>
    <w:rsid w:val="004A0D30"/>
    <w:rsid w:val="004A1B3B"/>
    <w:rsid w:val="004A1BBF"/>
    <w:rsid w:val="004A1CF6"/>
    <w:rsid w:val="004A20A8"/>
    <w:rsid w:val="004A2449"/>
    <w:rsid w:val="004A278A"/>
    <w:rsid w:val="004A27D0"/>
    <w:rsid w:val="004A2E0A"/>
    <w:rsid w:val="004A2E88"/>
    <w:rsid w:val="004A4B46"/>
    <w:rsid w:val="004A4F52"/>
    <w:rsid w:val="004A5128"/>
    <w:rsid w:val="004A51C9"/>
    <w:rsid w:val="004A563D"/>
    <w:rsid w:val="004A5F12"/>
    <w:rsid w:val="004A631C"/>
    <w:rsid w:val="004A6C6A"/>
    <w:rsid w:val="004A6E90"/>
    <w:rsid w:val="004A72FE"/>
    <w:rsid w:val="004A7ADF"/>
    <w:rsid w:val="004A7AF6"/>
    <w:rsid w:val="004B08E0"/>
    <w:rsid w:val="004B0B78"/>
    <w:rsid w:val="004B0B88"/>
    <w:rsid w:val="004B0CE2"/>
    <w:rsid w:val="004B28DB"/>
    <w:rsid w:val="004B2C8C"/>
    <w:rsid w:val="004B3B24"/>
    <w:rsid w:val="004B3C11"/>
    <w:rsid w:val="004B3C43"/>
    <w:rsid w:val="004B445E"/>
    <w:rsid w:val="004B4633"/>
    <w:rsid w:val="004B5027"/>
    <w:rsid w:val="004B5329"/>
    <w:rsid w:val="004B5367"/>
    <w:rsid w:val="004B5F82"/>
    <w:rsid w:val="004C0004"/>
    <w:rsid w:val="004C0528"/>
    <w:rsid w:val="004C0AE1"/>
    <w:rsid w:val="004C0F60"/>
    <w:rsid w:val="004C1AE2"/>
    <w:rsid w:val="004C1C25"/>
    <w:rsid w:val="004C1F34"/>
    <w:rsid w:val="004C2217"/>
    <w:rsid w:val="004C22D7"/>
    <w:rsid w:val="004C26FA"/>
    <w:rsid w:val="004C2D56"/>
    <w:rsid w:val="004C3FDB"/>
    <w:rsid w:val="004C47CC"/>
    <w:rsid w:val="004C493B"/>
    <w:rsid w:val="004C4E73"/>
    <w:rsid w:val="004C4F83"/>
    <w:rsid w:val="004C5457"/>
    <w:rsid w:val="004C57EA"/>
    <w:rsid w:val="004C58A6"/>
    <w:rsid w:val="004C5A84"/>
    <w:rsid w:val="004C68E4"/>
    <w:rsid w:val="004C6B3B"/>
    <w:rsid w:val="004C6EE1"/>
    <w:rsid w:val="004C7270"/>
    <w:rsid w:val="004C7748"/>
    <w:rsid w:val="004D0E98"/>
    <w:rsid w:val="004D15A0"/>
    <w:rsid w:val="004D1701"/>
    <w:rsid w:val="004D2920"/>
    <w:rsid w:val="004D37A7"/>
    <w:rsid w:val="004D3EFF"/>
    <w:rsid w:val="004D4187"/>
    <w:rsid w:val="004D4D41"/>
    <w:rsid w:val="004D523A"/>
    <w:rsid w:val="004D5EEC"/>
    <w:rsid w:val="004D7034"/>
    <w:rsid w:val="004D7696"/>
    <w:rsid w:val="004D7DF7"/>
    <w:rsid w:val="004E0103"/>
    <w:rsid w:val="004E0BCA"/>
    <w:rsid w:val="004E0BE4"/>
    <w:rsid w:val="004E1DF2"/>
    <w:rsid w:val="004E1FE5"/>
    <w:rsid w:val="004E25EF"/>
    <w:rsid w:val="004E2908"/>
    <w:rsid w:val="004E2AB7"/>
    <w:rsid w:val="004E3DA6"/>
    <w:rsid w:val="004E3FFF"/>
    <w:rsid w:val="004E41C8"/>
    <w:rsid w:val="004E43F8"/>
    <w:rsid w:val="004E4522"/>
    <w:rsid w:val="004E4DED"/>
    <w:rsid w:val="004E4EB2"/>
    <w:rsid w:val="004E5006"/>
    <w:rsid w:val="004E502A"/>
    <w:rsid w:val="004E50FC"/>
    <w:rsid w:val="004E57D9"/>
    <w:rsid w:val="004E5D81"/>
    <w:rsid w:val="004E63A6"/>
    <w:rsid w:val="004E6837"/>
    <w:rsid w:val="004E692F"/>
    <w:rsid w:val="004E6938"/>
    <w:rsid w:val="004E69F8"/>
    <w:rsid w:val="004E6C82"/>
    <w:rsid w:val="004E75F8"/>
    <w:rsid w:val="004E7930"/>
    <w:rsid w:val="004E7A9A"/>
    <w:rsid w:val="004E7BE8"/>
    <w:rsid w:val="004F0CEB"/>
    <w:rsid w:val="004F0EDB"/>
    <w:rsid w:val="004F0FA6"/>
    <w:rsid w:val="004F1641"/>
    <w:rsid w:val="004F172C"/>
    <w:rsid w:val="004F1A9D"/>
    <w:rsid w:val="004F2C1D"/>
    <w:rsid w:val="004F328E"/>
    <w:rsid w:val="004F3F42"/>
    <w:rsid w:val="004F4305"/>
    <w:rsid w:val="004F4A79"/>
    <w:rsid w:val="004F4CE2"/>
    <w:rsid w:val="004F529D"/>
    <w:rsid w:val="004F5B39"/>
    <w:rsid w:val="004F6CDF"/>
    <w:rsid w:val="00500247"/>
    <w:rsid w:val="005002C9"/>
    <w:rsid w:val="005003D9"/>
    <w:rsid w:val="0050127F"/>
    <w:rsid w:val="00501362"/>
    <w:rsid w:val="00501E2A"/>
    <w:rsid w:val="00502162"/>
    <w:rsid w:val="005022C1"/>
    <w:rsid w:val="005026A9"/>
    <w:rsid w:val="00502885"/>
    <w:rsid w:val="00502FC0"/>
    <w:rsid w:val="0050310B"/>
    <w:rsid w:val="00503230"/>
    <w:rsid w:val="00503927"/>
    <w:rsid w:val="005050F4"/>
    <w:rsid w:val="00505171"/>
    <w:rsid w:val="005054B4"/>
    <w:rsid w:val="005057CC"/>
    <w:rsid w:val="00505833"/>
    <w:rsid w:val="00505B25"/>
    <w:rsid w:val="00505DF9"/>
    <w:rsid w:val="00505F0B"/>
    <w:rsid w:val="0050738C"/>
    <w:rsid w:val="00507984"/>
    <w:rsid w:val="00507E3D"/>
    <w:rsid w:val="00507EAE"/>
    <w:rsid w:val="00510804"/>
    <w:rsid w:val="00510BE5"/>
    <w:rsid w:val="00510C3A"/>
    <w:rsid w:val="00510D64"/>
    <w:rsid w:val="00511156"/>
    <w:rsid w:val="00512C29"/>
    <w:rsid w:val="00513297"/>
    <w:rsid w:val="00513815"/>
    <w:rsid w:val="00513B85"/>
    <w:rsid w:val="00514851"/>
    <w:rsid w:val="005151F5"/>
    <w:rsid w:val="00515403"/>
    <w:rsid w:val="005157C1"/>
    <w:rsid w:val="005157F2"/>
    <w:rsid w:val="00515B92"/>
    <w:rsid w:val="005166A0"/>
    <w:rsid w:val="00516A6C"/>
    <w:rsid w:val="00516D02"/>
    <w:rsid w:val="00517226"/>
    <w:rsid w:val="00517622"/>
    <w:rsid w:val="00517F95"/>
    <w:rsid w:val="00517FEB"/>
    <w:rsid w:val="00520358"/>
    <w:rsid w:val="005203E3"/>
    <w:rsid w:val="0052133A"/>
    <w:rsid w:val="00521504"/>
    <w:rsid w:val="00521BC9"/>
    <w:rsid w:val="00522554"/>
    <w:rsid w:val="005226B6"/>
    <w:rsid w:val="00522FC5"/>
    <w:rsid w:val="00522FD2"/>
    <w:rsid w:val="005236D4"/>
    <w:rsid w:val="00523AB4"/>
    <w:rsid w:val="00523D2E"/>
    <w:rsid w:val="00524CC6"/>
    <w:rsid w:val="0052579C"/>
    <w:rsid w:val="00525946"/>
    <w:rsid w:val="00525E51"/>
    <w:rsid w:val="0052693D"/>
    <w:rsid w:val="00527BEC"/>
    <w:rsid w:val="00530C25"/>
    <w:rsid w:val="005317DD"/>
    <w:rsid w:val="005319C5"/>
    <w:rsid w:val="00531A20"/>
    <w:rsid w:val="0053255F"/>
    <w:rsid w:val="00532718"/>
    <w:rsid w:val="0053357F"/>
    <w:rsid w:val="005344BA"/>
    <w:rsid w:val="00534C98"/>
    <w:rsid w:val="00535476"/>
    <w:rsid w:val="0053618D"/>
    <w:rsid w:val="00536378"/>
    <w:rsid w:val="00536649"/>
    <w:rsid w:val="00536A04"/>
    <w:rsid w:val="00536FF7"/>
    <w:rsid w:val="0053784D"/>
    <w:rsid w:val="0054014D"/>
    <w:rsid w:val="0054088C"/>
    <w:rsid w:val="0054095F"/>
    <w:rsid w:val="005409A0"/>
    <w:rsid w:val="0054186A"/>
    <w:rsid w:val="00541D98"/>
    <w:rsid w:val="00541DDF"/>
    <w:rsid w:val="00541E1D"/>
    <w:rsid w:val="00542DEB"/>
    <w:rsid w:val="0054335C"/>
    <w:rsid w:val="005434BD"/>
    <w:rsid w:val="00543B37"/>
    <w:rsid w:val="005441CC"/>
    <w:rsid w:val="005442CE"/>
    <w:rsid w:val="005443BD"/>
    <w:rsid w:val="005443F7"/>
    <w:rsid w:val="0054510C"/>
    <w:rsid w:val="00545368"/>
    <w:rsid w:val="00545CE3"/>
    <w:rsid w:val="00545E41"/>
    <w:rsid w:val="00545E8E"/>
    <w:rsid w:val="0054720B"/>
    <w:rsid w:val="005472EC"/>
    <w:rsid w:val="0054736F"/>
    <w:rsid w:val="00547C44"/>
    <w:rsid w:val="00550AFB"/>
    <w:rsid w:val="00550F06"/>
    <w:rsid w:val="00551B28"/>
    <w:rsid w:val="00551D25"/>
    <w:rsid w:val="00552814"/>
    <w:rsid w:val="00552A7F"/>
    <w:rsid w:val="00552BD0"/>
    <w:rsid w:val="0055325D"/>
    <w:rsid w:val="005534A2"/>
    <w:rsid w:val="005537D9"/>
    <w:rsid w:val="00553CAD"/>
    <w:rsid w:val="00553CE4"/>
    <w:rsid w:val="00555BE9"/>
    <w:rsid w:val="0055646C"/>
    <w:rsid w:val="00556884"/>
    <w:rsid w:val="00556EA7"/>
    <w:rsid w:val="00556F06"/>
    <w:rsid w:val="00557390"/>
    <w:rsid w:val="00557921"/>
    <w:rsid w:val="00557A25"/>
    <w:rsid w:val="00557F81"/>
    <w:rsid w:val="0056023A"/>
    <w:rsid w:val="00560A12"/>
    <w:rsid w:val="00560CF1"/>
    <w:rsid w:val="00560D36"/>
    <w:rsid w:val="0056115F"/>
    <w:rsid w:val="00561895"/>
    <w:rsid w:val="00561977"/>
    <w:rsid w:val="00562751"/>
    <w:rsid w:val="00562B13"/>
    <w:rsid w:val="00562F0D"/>
    <w:rsid w:val="0056312C"/>
    <w:rsid w:val="0056331D"/>
    <w:rsid w:val="005637F7"/>
    <w:rsid w:val="005643C1"/>
    <w:rsid w:val="00565080"/>
    <w:rsid w:val="0056588A"/>
    <w:rsid w:val="005665B4"/>
    <w:rsid w:val="005667EF"/>
    <w:rsid w:val="005668C7"/>
    <w:rsid w:val="00566C26"/>
    <w:rsid w:val="00566C58"/>
    <w:rsid w:val="00566F41"/>
    <w:rsid w:val="00567293"/>
    <w:rsid w:val="00567665"/>
    <w:rsid w:val="005676F5"/>
    <w:rsid w:val="00567746"/>
    <w:rsid w:val="00567AD7"/>
    <w:rsid w:val="00570470"/>
    <w:rsid w:val="00570932"/>
    <w:rsid w:val="00570BEE"/>
    <w:rsid w:val="00570E0E"/>
    <w:rsid w:val="0057100A"/>
    <w:rsid w:val="00571646"/>
    <w:rsid w:val="00572763"/>
    <w:rsid w:val="00572A26"/>
    <w:rsid w:val="00572A81"/>
    <w:rsid w:val="0057324F"/>
    <w:rsid w:val="0057393A"/>
    <w:rsid w:val="0057414F"/>
    <w:rsid w:val="005742FB"/>
    <w:rsid w:val="0057456C"/>
    <w:rsid w:val="0057476B"/>
    <w:rsid w:val="00574974"/>
    <w:rsid w:val="00574BD7"/>
    <w:rsid w:val="00574C4C"/>
    <w:rsid w:val="00575010"/>
    <w:rsid w:val="0057547F"/>
    <w:rsid w:val="005754DE"/>
    <w:rsid w:val="005760F1"/>
    <w:rsid w:val="0057624C"/>
    <w:rsid w:val="005767D0"/>
    <w:rsid w:val="00576982"/>
    <w:rsid w:val="00576E37"/>
    <w:rsid w:val="00577035"/>
    <w:rsid w:val="005775D6"/>
    <w:rsid w:val="00577A51"/>
    <w:rsid w:val="00577DDC"/>
    <w:rsid w:val="00580492"/>
    <w:rsid w:val="00580D4C"/>
    <w:rsid w:val="00581085"/>
    <w:rsid w:val="00581278"/>
    <w:rsid w:val="0058155B"/>
    <w:rsid w:val="005816F7"/>
    <w:rsid w:val="00581999"/>
    <w:rsid w:val="00581E4F"/>
    <w:rsid w:val="0058217F"/>
    <w:rsid w:val="0058226C"/>
    <w:rsid w:val="0058269E"/>
    <w:rsid w:val="00582825"/>
    <w:rsid w:val="0058285D"/>
    <w:rsid w:val="00582B7E"/>
    <w:rsid w:val="00583028"/>
    <w:rsid w:val="0058376E"/>
    <w:rsid w:val="00583D4D"/>
    <w:rsid w:val="0058405B"/>
    <w:rsid w:val="0058452A"/>
    <w:rsid w:val="00585DE1"/>
    <w:rsid w:val="00586085"/>
    <w:rsid w:val="005865D0"/>
    <w:rsid w:val="00586887"/>
    <w:rsid w:val="00586A5A"/>
    <w:rsid w:val="0058744D"/>
    <w:rsid w:val="005874F8"/>
    <w:rsid w:val="00587548"/>
    <w:rsid w:val="005900DA"/>
    <w:rsid w:val="00590908"/>
    <w:rsid w:val="00590946"/>
    <w:rsid w:val="00590A76"/>
    <w:rsid w:val="00590DA1"/>
    <w:rsid w:val="0059138A"/>
    <w:rsid w:val="00591844"/>
    <w:rsid w:val="00591CA6"/>
    <w:rsid w:val="00592622"/>
    <w:rsid w:val="00593129"/>
    <w:rsid w:val="00593C6A"/>
    <w:rsid w:val="00593D7C"/>
    <w:rsid w:val="00593F16"/>
    <w:rsid w:val="00594177"/>
    <w:rsid w:val="005941A0"/>
    <w:rsid w:val="00594297"/>
    <w:rsid w:val="0059510A"/>
    <w:rsid w:val="00595131"/>
    <w:rsid w:val="005958DA"/>
    <w:rsid w:val="00595B00"/>
    <w:rsid w:val="00595EDB"/>
    <w:rsid w:val="00595EF3"/>
    <w:rsid w:val="00596BBD"/>
    <w:rsid w:val="00597324"/>
    <w:rsid w:val="00597517"/>
    <w:rsid w:val="00597887"/>
    <w:rsid w:val="00597922"/>
    <w:rsid w:val="005A021E"/>
    <w:rsid w:val="005A094B"/>
    <w:rsid w:val="005A0F9F"/>
    <w:rsid w:val="005A0FDE"/>
    <w:rsid w:val="005A2293"/>
    <w:rsid w:val="005A247E"/>
    <w:rsid w:val="005A2656"/>
    <w:rsid w:val="005A2BAD"/>
    <w:rsid w:val="005A351A"/>
    <w:rsid w:val="005A37E7"/>
    <w:rsid w:val="005A3C8F"/>
    <w:rsid w:val="005A3CF1"/>
    <w:rsid w:val="005A4195"/>
    <w:rsid w:val="005A4D07"/>
    <w:rsid w:val="005A5412"/>
    <w:rsid w:val="005A6CEA"/>
    <w:rsid w:val="005A6F14"/>
    <w:rsid w:val="005A7057"/>
    <w:rsid w:val="005A72DF"/>
    <w:rsid w:val="005B013A"/>
    <w:rsid w:val="005B03C5"/>
    <w:rsid w:val="005B05E4"/>
    <w:rsid w:val="005B0B78"/>
    <w:rsid w:val="005B0D3F"/>
    <w:rsid w:val="005B15E3"/>
    <w:rsid w:val="005B184C"/>
    <w:rsid w:val="005B1857"/>
    <w:rsid w:val="005B1A31"/>
    <w:rsid w:val="005B1B11"/>
    <w:rsid w:val="005B20C1"/>
    <w:rsid w:val="005B29B7"/>
    <w:rsid w:val="005B464C"/>
    <w:rsid w:val="005B46A6"/>
    <w:rsid w:val="005B48E4"/>
    <w:rsid w:val="005B4918"/>
    <w:rsid w:val="005B49C1"/>
    <w:rsid w:val="005B4A3B"/>
    <w:rsid w:val="005B4AEA"/>
    <w:rsid w:val="005B4B1A"/>
    <w:rsid w:val="005B4D58"/>
    <w:rsid w:val="005B4D5D"/>
    <w:rsid w:val="005B5215"/>
    <w:rsid w:val="005B6744"/>
    <w:rsid w:val="005B7204"/>
    <w:rsid w:val="005B7604"/>
    <w:rsid w:val="005C0298"/>
    <w:rsid w:val="005C041C"/>
    <w:rsid w:val="005C0F32"/>
    <w:rsid w:val="005C1226"/>
    <w:rsid w:val="005C15FF"/>
    <w:rsid w:val="005C241A"/>
    <w:rsid w:val="005C24FA"/>
    <w:rsid w:val="005C2E6E"/>
    <w:rsid w:val="005C2E7D"/>
    <w:rsid w:val="005C3ADB"/>
    <w:rsid w:val="005C4116"/>
    <w:rsid w:val="005C45AE"/>
    <w:rsid w:val="005C4797"/>
    <w:rsid w:val="005C5429"/>
    <w:rsid w:val="005C6151"/>
    <w:rsid w:val="005C6663"/>
    <w:rsid w:val="005C77CE"/>
    <w:rsid w:val="005C7864"/>
    <w:rsid w:val="005C7B2F"/>
    <w:rsid w:val="005C7F1B"/>
    <w:rsid w:val="005D07CB"/>
    <w:rsid w:val="005D08BE"/>
    <w:rsid w:val="005D0B82"/>
    <w:rsid w:val="005D0FAA"/>
    <w:rsid w:val="005D152E"/>
    <w:rsid w:val="005D2192"/>
    <w:rsid w:val="005D2966"/>
    <w:rsid w:val="005D2AE1"/>
    <w:rsid w:val="005D3459"/>
    <w:rsid w:val="005D3AD0"/>
    <w:rsid w:val="005D4051"/>
    <w:rsid w:val="005D40A4"/>
    <w:rsid w:val="005D4706"/>
    <w:rsid w:val="005D4B9E"/>
    <w:rsid w:val="005D4D3E"/>
    <w:rsid w:val="005D4F5E"/>
    <w:rsid w:val="005D4F81"/>
    <w:rsid w:val="005D4FE1"/>
    <w:rsid w:val="005D5B92"/>
    <w:rsid w:val="005D6978"/>
    <w:rsid w:val="005D7241"/>
    <w:rsid w:val="005D72C9"/>
    <w:rsid w:val="005D7A02"/>
    <w:rsid w:val="005D7D01"/>
    <w:rsid w:val="005E144E"/>
    <w:rsid w:val="005E1D08"/>
    <w:rsid w:val="005E1F49"/>
    <w:rsid w:val="005E1F88"/>
    <w:rsid w:val="005E2583"/>
    <w:rsid w:val="005E2893"/>
    <w:rsid w:val="005E2B94"/>
    <w:rsid w:val="005E2C57"/>
    <w:rsid w:val="005E348B"/>
    <w:rsid w:val="005E3977"/>
    <w:rsid w:val="005E3A22"/>
    <w:rsid w:val="005E3B4F"/>
    <w:rsid w:val="005E3F6E"/>
    <w:rsid w:val="005E41A9"/>
    <w:rsid w:val="005E4BF0"/>
    <w:rsid w:val="005E544B"/>
    <w:rsid w:val="005E61C6"/>
    <w:rsid w:val="005E6AD2"/>
    <w:rsid w:val="005E6EC4"/>
    <w:rsid w:val="005E71CA"/>
    <w:rsid w:val="005E7511"/>
    <w:rsid w:val="005E769C"/>
    <w:rsid w:val="005E785F"/>
    <w:rsid w:val="005E7B0F"/>
    <w:rsid w:val="005E7EB2"/>
    <w:rsid w:val="005F009A"/>
    <w:rsid w:val="005F0680"/>
    <w:rsid w:val="005F1B71"/>
    <w:rsid w:val="005F24CD"/>
    <w:rsid w:val="005F2A5C"/>
    <w:rsid w:val="005F3070"/>
    <w:rsid w:val="005F31C7"/>
    <w:rsid w:val="005F35C6"/>
    <w:rsid w:val="005F3DEC"/>
    <w:rsid w:val="005F3E74"/>
    <w:rsid w:val="005F4479"/>
    <w:rsid w:val="005F4662"/>
    <w:rsid w:val="005F4867"/>
    <w:rsid w:val="005F67D3"/>
    <w:rsid w:val="005F6B1F"/>
    <w:rsid w:val="005F6DCA"/>
    <w:rsid w:val="005F7195"/>
    <w:rsid w:val="005F72A9"/>
    <w:rsid w:val="005F75AF"/>
    <w:rsid w:val="005F77C9"/>
    <w:rsid w:val="005F7E71"/>
    <w:rsid w:val="005F7F96"/>
    <w:rsid w:val="00600574"/>
    <w:rsid w:val="006007CD"/>
    <w:rsid w:val="00600983"/>
    <w:rsid w:val="00600B12"/>
    <w:rsid w:val="00600C64"/>
    <w:rsid w:val="006017A5"/>
    <w:rsid w:val="00601A27"/>
    <w:rsid w:val="00601D11"/>
    <w:rsid w:val="006024A9"/>
    <w:rsid w:val="006026A5"/>
    <w:rsid w:val="00602D0E"/>
    <w:rsid w:val="006036B4"/>
    <w:rsid w:val="00604CD7"/>
    <w:rsid w:val="00605094"/>
    <w:rsid w:val="00605349"/>
    <w:rsid w:val="0060671D"/>
    <w:rsid w:val="00606889"/>
    <w:rsid w:val="00606F0F"/>
    <w:rsid w:val="0060701D"/>
    <w:rsid w:val="00607AA9"/>
    <w:rsid w:val="006104A0"/>
    <w:rsid w:val="0061054F"/>
    <w:rsid w:val="006108C7"/>
    <w:rsid w:val="00610AAC"/>
    <w:rsid w:val="00610AC7"/>
    <w:rsid w:val="00610E49"/>
    <w:rsid w:val="006112CE"/>
    <w:rsid w:val="006115A2"/>
    <w:rsid w:val="0061183A"/>
    <w:rsid w:val="006121DB"/>
    <w:rsid w:val="00612A62"/>
    <w:rsid w:val="00613113"/>
    <w:rsid w:val="0061338F"/>
    <w:rsid w:val="00613A47"/>
    <w:rsid w:val="00613BAA"/>
    <w:rsid w:val="00613D33"/>
    <w:rsid w:val="00614355"/>
    <w:rsid w:val="00614440"/>
    <w:rsid w:val="00614E8A"/>
    <w:rsid w:val="006160FB"/>
    <w:rsid w:val="006169AA"/>
    <w:rsid w:val="00616F5C"/>
    <w:rsid w:val="00620C37"/>
    <w:rsid w:val="006211AC"/>
    <w:rsid w:val="00621C0C"/>
    <w:rsid w:val="00622533"/>
    <w:rsid w:val="006228D8"/>
    <w:rsid w:val="00622E93"/>
    <w:rsid w:val="0062315F"/>
    <w:rsid w:val="00623229"/>
    <w:rsid w:val="0062326E"/>
    <w:rsid w:val="006233FD"/>
    <w:rsid w:val="00623C84"/>
    <w:rsid w:val="00624039"/>
    <w:rsid w:val="0062441D"/>
    <w:rsid w:val="00624635"/>
    <w:rsid w:val="00624D0A"/>
    <w:rsid w:val="00624D5D"/>
    <w:rsid w:val="0062583F"/>
    <w:rsid w:val="00625E4F"/>
    <w:rsid w:val="00626C20"/>
    <w:rsid w:val="00626D96"/>
    <w:rsid w:val="00626FAC"/>
    <w:rsid w:val="00627618"/>
    <w:rsid w:val="0062789A"/>
    <w:rsid w:val="00627F2E"/>
    <w:rsid w:val="0063028B"/>
    <w:rsid w:val="006307A4"/>
    <w:rsid w:val="006307AE"/>
    <w:rsid w:val="00630C92"/>
    <w:rsid w:val="00630D29"/>
    <w:rsid w:val="00630EB2"/>
    <w:rsid w:val="006318C6"/>
    <w:rsid w:val="0063220E"/>
    <w:rsid w:val="0063284E"/>
    <w:rsid w:val="00632A25"/>
    <w:rsid w:val="00632E37"/>
    <w:rsid w:val="00633310"/>
    <w:rsid w:val="0063373F"/>
    <w:rsid w:val="00633D7D"/>
    <w:rsid w:val="0063448D"/>
    <w:rsid w:val="00634859"/>
    <w:rsid w:val="00635C30"/>
    <w:rsid w:val="00635D1E"/>
    <w:rsid w:val="00636045"/>
    <w:rsid w:val="006360BA"/>
    <w:rsid w:val="00636305"/>
    <w:rsid w:val="00640577"/>
    <w:rsid w:val="00641033"/>
    <w:rsid w:val="006412E7"/>
    <w:rsid w:val="0064131E"/>
    <w:rsid w:val="00641AA1"/>
    <w:rsid w:val="00641D8E"/>
    <w:rsid w:val="00641FEB"/>
    <w:rsid w:val="0064215B"/>
    <w:rsid w:val="006421EF"/>
    <w:rsid w:val="00642F21"/>
    <w:rsid w:val="006430ED"/>
    <w:rsid w:val="00643347"/>
    <w:rsid w:val="0064360C"/>
    <w:rsid w:val="00643779"/>
    <w:rsid w:val="006437CD"/>
    <w:rsid w:val="00643F31"/>
    <w:rsid w:val="0064402E"/>
    <w:rsid w:val="006441FC"/>
    <w:rsid w:val="00644473"/>
    <w:rsid w:val="0064530E"/>
    <w:rsid w:val="00645827"/>
    <w:rsid w:val="00645861"/>
    <w:rsid w:val="0064592D"/>
    <w:rsid w:val="00646008"/>
    <w:rsid w:val="00647DC8"/>
    <w:rsid w:val="00647E76"/>
    <w:rsid w:val="00647FDD"/>
    <w:rsid w:val="00650748"/>
    <w:rsid w:val="00650B49"/>
    <w:rsid w:val="00650FB3"/>
    <w:rsid w:val="0065117E"/>
    <w:rsid w:val="00651424"/>
    <w:rsid w:val="006515FB"/>
    <w:rsid w:val="00652224"/>
    <w:rsid w:val="00652579"/>
    <w:rsid w:val="00652A02"/>
    <w:rsid w:val="00652DBA"/>
    <w:rsid w:val="00652E19"/>
    <w:rsid w:val="006530AC"/>
    <w:rsid w:val="00653159"/>
    <w:rsid w:val="006532A8"/>
    <w:rsid w:val="00653CE3"/>
    <w:rsid w:val="00653F1A"/>
    <w:rsid w:val="00653F34"/>
    <w:rsid w:val="0065443F"/>
    <w:rsid w:val="00654E94"/>
    <w:rsid w:val="00654F68"/>
    <w:rsid w:val="0065572C"/>
    <w:rsid w:val="00655DF1"/>
    <w:rsid w:val="0065691E"/>
    <w:rsid w:val="00656D03"/>
    <w:rsid w:val="00657CEE"/>
    <w:rsid w:val="00657E82"/>
    <w:rsid w:val="00657E8A"/>
    <w:rsid w:val="00657ED4"/>
    <w:rsid w:val="006600E9"/>
    <w:rsid w:val="00660187"/>
    <w:rsid w:val="00660764"/>
    <w:rsid w:val="00660CA7"/>
    <w:rsid w:val="0066125B"/>
    <w:rsid w:val="006616F9"/>
    <w:rsid w:val="00661A5C"/>
    <w:rsid w:val="00661B8D"/>
    <w:rsid w:val="006623FC"/>
    <w:rsid w:val="00662542"/>
    <w:rsid w:val="0066388C"/>
    <w:rsid w:val="006638AA"/>
    <w:rsid w:val="006640AF"/>
    <w:rsid w:val="00664198"/>
    <w:rsid w:val="006641E8"/>
    <w:rsid w:val="00664659"/>
    <w:rsid w:val="006649C7"/>
    <w:rsid w:val="00665D3E"/>
    <w:rsid w:val="00666377"/>
    <w:rsid w:val="00666B8B"/>
    <w:rsid w:val="00666DD8"/>
    <w:rsid w:val="00667A18"/>
    <w:rsid w:val="00667ADD"/>
    <w:rsid w:val="00667AFF"/>
    <w:rsid w:val="0067066D"/>
    <w:rsid w:val="00670BC5"/>
    <w:rsid w:val="0067146D"/>
    <w:rsid w:val="00671684"/>
    <w:rsid w:val="006723B4"/>
    <w:rsid w:val="00672910"/>
    <w:rsid w:val="00672D00"/>
    <w:rsid w:val="006732A7"/>
    <w:rsid w:val="00673F90"/>
    <w:rsid w:val="00674348"/>
    <w:rsid w:val="006743D1"/>
    <w:rsid w:val="006744FF"/>
    <w:rsid w:val="00674DE8"/>
    <w:rsid w:val="006753FA"/>
    <w:rsid w:val="00676526"/>
    <w:rsid w:val="00676BEE"/>
    <w:rsid w:val="00677893"/>
    <w:rsid w:val="00677DD2"/>
    <w:rsid w:val="00680104"/>
    <w:rsid w:val="00681057"/>
    <w:rsid w:val="00681216"/>
    <w:rsid w:val="00681934"/>
    <w:rsid w:val="0068254F"/>
    <w:rsid w:val="00682A69"/>
    <w:rsid w:val="0068307F"/>
    <w:rsid w:val="00683196"/>
    <w:rsid w:val="00683B4C"/>
    <w:rsid w:val="00683D78"/>
    <w:rsid w:val="00684B85"/>
    <w:rsid w:val="00684D72"/>
    <w:rsid w:val="00685120"/>
    <w:rsid w:val="00685D19"/>
    <w:rsid w:val="00685D95"/>
    <w:rsid w:val="00685E44"/>
    <w:rsid w:val="00686235"/>
    <w:rsid w:val="006863A6"/>
    <w:rsid w:val="00686716"/>
    <w:rsid w:val="00686BA4"/>
    <w:rsid w:val="00686FDD"/>
    <w:rsid w:val="00687652"/>
    <w:rsid w:val="00687970"/>
    <w:rsid w:val="00687BF8"/>
    <w:rsid w:val="00687EEF"/>
    <w:rsid w:val="00687F0B"/>
    <w:rsid w:val="00690FA8"/>
    <w:rsid w:val="006912DF"/>
    <w:rsid w:val="00691324"/>
    <w:rsid w:val="00691B7E"/>
    <w:rsid w:val="00691DAD"/>
    <w:rsid w:val="006922F9"/>
    <w:rsid w:val="00692587"/>
    <w:rsid w:val="00692F99"/>
    <w:rsid w:val="00693000"/>
    <w:rsid w:val="00693C6B"/>
    <w:rsid w:val="00693CA7"/>
    <w:rsid w:val="0069420C"/>
    <w:rsid w:val="0069536B"/>
    <w:rsid w:val="00695918"/>
    <w:rsid w:val="00695964"/>
    <w:rsid w:val="0069596C"/>
    <w:rsid w:val="00696199"/>
    <w:rsid w:val="00696A62"/>
    <w:rsid w:val="006A04AA"/>
    <w:rsid w:val="006A1A8F"/>
    <w:rsid w:val="006A1B65"/>
    <w:rsid w:val="006A1D2B"/>
    <w:rsid w:val="006A2454"/>
    <w:rsid w:val="006A2F5C"/>
    <w:rsid w:val="006A2F79"/>
    <w:rsid w:val="006A3135"/>
    <w:rsid w:val="006A3E05"/>
    <w:rsid w:val="006A4171"/>
    <w:rsid w:val="006A4528"/>
    <w:rsid w:val="006A4A59"/>
    <w:rsid w:val="006A4BB2"/>
    <w:rsid w:val="006A5359"/>
    <w:rsid w:val="006A54E5"/>
    <w:rsid w:val="006A5C9C"/>
    <w:rsid w:val="006A6113"/>
    <w:rsid w:val="006A6797"/>
    <w:rsid w:val="006A7311"/>
    <w:rsid w:val="006A77F4"/>
    <w:rsid w:val="006A7E67"/>
    <w:rsid w:val="006A7F5A"/>
    <w:rsid w:val="006B00C5"/>
    <w:rsid w:val="006B0157"/>
    <w:rsid w:val="006B0309"/>
    <w:rsid w:val="006B0BB4"/>
    <w:rsid w:val="006B1752"/>
    <w:rsid w:val="006B2040"/>
    <w:rsid w:val="006B22A9"/>
    <w:rsid w:val="006B2DDE"/>
    <w:rsid w:val="006B33EF"/>
    <w:rsid w:val="006B347B"/>
    <w:rsid w:val="006B3C6D"/>
    <w:rsid w:val="006B467F"/>
    <w:rsid w:val="006B4C30"/>
    <w:rsid w:val="006B4D85"/>
    <w:rsid w:val="006B4DD0"/>
    <w:rsid w:val="006B6A25"/>
    <w:rsid w:val="006B7126"/>
    <w:rsid w:val="006B7205"/>
    <w:rsid w:val="006B742C"/>
    <w:rsid w:val="006B76E0"/>
    <w:rsid w:val="006C1435"/>
    <w:rsid w:val="006C22DA"/>
    <w:rsid w:val="006C238C"/>
    <w:rsid w:val="006C29CB"/>
    <w:rsid w:val="006C2B9B"/>
    <w:rsid w:val="006C2BD3"/>
    <w:rsid w:val="006C3531"/>
    <w:rsid w:val="006C46AA"/>
    <w:rsid w:val="006C5349"/>
    <w:rsid w:val="006C54BF"/>
    <w:rsid w:val="006C5C28"/>
    <w:rsid w:val="006C5EFE"/>
    <w:rsid w:val="006C6559"/>
    <w:rsid w:val="006C6781"/>
    <w:rsid w:val="006C6FA7"/>
    <w:rsid w:val="006C7B57"/>
    <w:rsid w:val="006D0041"/>
    <w:rsid w:val="006D00EB"/>
    <w:rsid w:val="006D0496"/>
    <w:rsid w:val="006D0623"/>
    <w:rsid w:val="006D0F7A"/>
    <w:rsid w:val="006D1233"/>
    <w:rsid w:val="006D239A"/>
    <w:rsid w:val="006D2970"/>
    <w:rsid w:val="006D29A7"/>
    <w:rsid w:val="006D3459"/>
    <w:rsid w:val="006D4E90"/>
    <w:rsid w:val="006D5C00"/>
    <w:rsid w:val="006D680B"/>
    <w:rsid w:val="006D6C5C"/>
    <w:rsid w:val="006D6F95"/>
    <w:rsid w:val="006D7130"/>
    <w:rsid w:val="006D78BB"/>
    <w:rsid w:val="006D7DE5"/>
    <w:rsid w:val="006D7F0C"/>
    <w:rsid w:val="006E03D6"/>
    <w:rsid w:val="006E0405"/>
    <w:rsid w:val="006E175A"/>
    <w:rsid w:val="006E2A59"/>
    <w:rsid w:val="006E2B50"/>
    <w:rsid w:val="006E2C77"/>
    <w:rsid w:val="006E307D"/>
    <w:rsid w:val="006E3A39"/>
    <w:rsid w:val="006E3D4D"/>
    <w:rsid w:val="006E4534"/>
    <w:rsid w:val="006E45D6"/>
    <w:rsid w:val="006E4756"/>
    <w:rsid w:val="006E4A0E"/>
    <w:rsid w:val="006E50DB"/>
    <w:rsid w:val="006E5312"/>
    <w:rsid w:val="006E5428"/>
    <w:rsid w:val="006E6177"/>
    <w:rsid w:val="006E6593"/>
    <w:rsid w:val="006E6685"/>
    <w:rsid w:val="006E6A5E"/>
    <w:rsid w:val="006E77BB"/>
    <w:rsid w:val="006F0A43"/>
    <w:rsid w:val="006F0C7F"/>
    <w:rsid w:val="006F0D48"/>
    <w:rsid w:val="006F0E10"/>
    <w:rsid w:val="006F0E4C"/>
    <w:rsid w:val="006F16F8"/>
    <w:rsid w:val="006F270A"/>
    <w:rsid w:val="006F2D2F"/>
    <w:rsid w:val="006F35FA"/>
    <w:rsid w:val="006F3DA0"/>
    <w:rsid w:val="006F4315"/>
    <w:rsid w:val="006F4A47"/>
    <w:rsid w:val="006F550A"/>
    <w:rsid w:val="006F78F5"/>
    <w:rsid w:val="006F7DFA"/>
    <w:rsid w:val="007016C2"/>
    <w:rsid w:val="00701AB7"/>
    <w:rsid w:val="0070203F"/>
    <w:rsid w:val="00702521"/>
    <w:rsid w:val="0070264E"/>
    <w:rsid w:val="007029CB"/>
    <w:rsid w:val="00702C47"/>
    <w:rsid w:val="00702D13"/>
    <w:rsid w:val="00703380"/>
    <w:rsid w:val="007039E0"/>
    <w:rsid w:val="00703BAD"/>
    <w:rsid w:val="00703C29"/>
    <w:rsid w:val="007045EB"/>
    <w:rsid w:val="00704651"/>
    <w:rsid w:val="00704668"/>
    <w:rsid w:val="00705059"/>
    <w:rsid w:val="0070519F"/>
    <w:rsid w:val="007059D3"/>
    <w:rsid w:val="00705CB1"/>
    <w:rsid w:val="00707EC6"/>
    <w:rsid w:val="00707FA7"/>
    <w:rsid w:val="007103E1"/>
    <w:rsid w:val="00710AD0"/>
    <w:rsid w:val="00710E78"/>
    <w:rsid w:val="007113BD"/>
    <w:rsid w:val="00711761"/>
    <w:rsid w:val="00711AC8"/>
    <w:rsid w:val="00711EE0"/>
    <w:rsid w:val="007122E6"/>
    <w:rsid w:val="007129B9"/>
    <w:rsid w:val="007136FE"/>
    <w:rsid w:val="0071402F"/>
    <w:rsid w:val="00714235"/>
    <w:rsid w:val="0071478B"/>
    <w:rsid w:val="007148EF"/>
    <w:rsid w:val="00714AB4"/>
    <w:rsid w:val="00714E52"/>
    <w:rsid w:val="0071516A"/>
    <w:rsid w:val="0071562F"/>
    <w:rsid w:val="00716801"/>
    <w:rsid w:val="0071717C"/>
    <w:rsid w:val="007176A4"/>
    <w:rsid w:val="00717FCA"/>
    <w:rsid w:val="0072060B"/>
    <w:rsid w:val="00720BF5"/>
    <w:rsid w:val="00720E56"/>
    <w:rsid w:val="007210C5"/>
    <w:rsid w:val="00721422"/>
    <w:rsid w:val="007218EE"/>
    <w:rsid w:val="00721A00"/>
    <w:rsid w:val="00721ADC"/>
    <w:rsid w:val="00721D96"/>
    <w:rsid w:val="00722218"/>
    <w:rsid w:val="0072233D"/>
    <w:rsid w:val="007228FD"/>
    <w:rsid w:val="00722C4A"/>
    <w:rsid w:val="00722F69"/>
    <w:rsid w:val="007230A0"/>
    <w:rsid w:val="007231B9"/>
    <w:rsid w:val="00723BBD"/>
    <w:rsid w:val="007242CA"/>
    <w:rsid w:val="0072461A"/>
    <w:rsid w:val="00724621"/>
    <w:rsid w:val="0072482A"/>
    <w:rsid w:val="00724F46"/>
    <w:rsid w:val="00724F55"/>
    <w:rsid w:val="00725A14"/>
    <w:rsid w:val="00725AAE"/>
    <w:rsid w:val="0072663E"/>
    <w:rsid w:val="0072778A"/>
    <w:rsid w:val="00727829"/>
    <w:rsid w:val="00727A17"/>
    <w:rsid w:val="00727E62"/>
    <w:rsid w:val="007303FE"/>
    <w:rsid w:val="00730491"/>
    <w:rsid w:val="00730CDA"/>
    <w:rsid w:val="007310E6"/>
    <w:rsid w:val="00731AD0"/>
    <w:rsid w:val="00731BD2"/>
    <w:rsid w:val="00732146"/>
    <w:rsid w:val="00732552"/>
    <w:rsid w:val="007332BD"/>
    <w:rsid w:val="00733A92"/>
    <w:rsid w:val="0073427F"/>
    <w:rsid w:val="0073515F"/>
    <w:rsid w:val="00735789"/>
    <w:rsid w:val="00735807"/>
    <w:rsid w:val="00735A84"/>
    <w:rsid w:val="00735AAC"/>
    <w:rsid w:val="0073653D"/>
    <w:rsid w:val="00736AD6"/>
    <w:rsid w:val="00736F3F"/>
    <w:rsid w:val="00737316"/>
    <w:rsid w:val="007377F9"/>
    <w:rsid w:val="00737977"/>
    <w:rsid w:val="0074049F"/>
    <w:rsid w:val="007404F9"/>
    <w:rsid w:val="0074265E"/>
    <w:rsid w:val="00742B57"/>
    <w:rsid w:val="0074362C"/>
    <w:rsid w:val="00743928"/>
    <w:rsid w:val="00743B95"/>
    <w:rsid w:val="00743E7C"/>
    <w:rsid w:val="007440AD"/>
    <w:rsid w:val="0074464F"/>
    <w:rsid w:val="007451F3"/>
    <w:rsid w:val="00745421"/>
    <w:rsid w:val="00745B1B"/>
    <w:rsid w:val="00746455"/>
    <w:rsid w:val="00746889"/>
    <w:rsid w:val="00746DF9"/>
    <w:rsid w:val="00747063"/>
    <w:rsid w:val="007470D1"/>
    <w:rsid w:val="007474A9"/>
    <w:rsid w:val="007476DA"/>
    <w:rsid w:val="007508CF"/>
    <w:rsid w:val="00751168"/>
    <w:rsid w:val="0075161B"/>
    <w:rsid w:val="00751D12"/>
    <w:rsid w:val="007520D7"/>
    <w:rsid w:val="007520FF"/>
    <w:rsid w:val="00752530"/>
    <w:rsid w:val="00752997"/>
    <w:rsid w:val="007529B9"/>
    <w:rsid w:val="00752D32"/>
    <w:rsid w:val="00752FA3"/>
    <w:rsid w:val="007531A0"/>
    <w:rsid w:val="0075422D"/>
    <w:rsid w:val="0075433E"/>
    <w:rsid w:val="0075448E"/>
    <w:rsid w:val="00754905"/>
    <w:rsid w:val="00754F26"/>
    <w:rsid w:val="007551B4"/>
    <w:rsid w:val="00755250"/>
    <w:rsid w:val="007558D4"/>
    <w:rsid w:val="00755ADA"/>
    <w:rsid w:val="00755FC7"/>
    <w:rsid w:val="00756957"/>
    <w:rsid w:val="00756B2E"/>
    <w:rsid w:val="00757924"/>
    <w:rsid w:val="0075793A"/>
    <w:rsid w:val="00757BCE"/>
    <w:rsid w:val="00760CCC"/>
    <w:rsid w:val="0076179B"/>
    <w:rsid w:val="007618B5"/>
    <w:rsid w:val="0076273A"/>
    <w:rsid w:val="00762875"/>
    <w:rsid w:val="00762C0A"/>
    <w:rsid w:val="00762D10"/>
    <w:rsid w:val="00762F4F"/>
    <w:rsid w:val="0076321C"/>
    <w:rsid w:val="007634C4"/>
    <w:rsid w:val="007643A8"/>
    <w:rsid w:val="00764A79"/>
    <w:rsid w:val="0076602D"/>
    <w:rsid w:val="007660FE"/>
    <w:rsid w:val="007665A4"/>
    <w:rsid w:val="00766872"/>
    <w:rsid w:val="007669AA"/>
    <w:rsid w:val="00767091"/>
    <w:rsid w:val="00767682"/>
    <w:rsid w:val="007678AF"/>
    <w:rsid w:val="00767CF3"/>
    <w:rsid w:val="00767D98"/>
    <w:rsid w:val="007704A4"/>
    <w:rsid w:val="00770940"/>
    <w:rsid w:val="007713EF"/>
    <w:rsid w:val="00771761"/>
    <w:rsid w:val="007721BA"/>
    <w:rsid w:val="007726F2"/>
    <w:rsid w:val="00772B8F"/>
    <w:rsid w:val="007732AE"/>
    <w:rsid w:val="00773D60"/>
    <w:rsid w:val="0077433A"/>
    <w:rsid w:val="0077451D"/>
    <w:rsid w:val="00774797"/>
    <w:rsid w:val="00774954"/>
    <w:rsid w:val="00774E7A"/>
    <w:rsid w:val="007753BD"/>
    <w:rsid w:val="00776D7D"/>
    <w:rsid w:val="007777CE"/>
    <w:rsid w:val="00777B47"/>
    <w:rsid w:val="0078026E"/>
    <w:rsid w:val="00780961"/>
    <w:rsid w:val="00780EF2"/>
    <w:rsid w:val="007818A5"/>
    <w:rsid w:val="00782411"/>
    <w:rsid w:val="00782494"/>
    <w:rsid w:val="00783A49"/>
    <w:rsid w:val="00783F0F"/>
    <w:rsid w:val="007849A9"/>
    <w:rsid w:val="00784FE2"/>
    <w:rsid w:val="0078501B"/>
    <w:rsid w:val="00785533"/>
    <w:rsid w:val="00785A72"/>
    <w:rsid w:val="00785AB1"/>
    <w:rsid w:val="00786386"/>
    <w:rsid w:val="00786416"/>
    <w:rsid w:val="00787099"/>
    <w:rsid w:val="00787936"/>
    <w:rsid w:val="007904E8"/>
    <w:rsid w:val="00790584"/>
    <w:rsid w:val="00790701"/>
    <w:rsid w:val="00790837"/>
    <w:rsid w:val="00790945"/>
    <w:rsid w:val="00790B4E"/>
    <w:rsid w:val="00790BEB"/>
    <w:rsid w:val="007919A9"/>
    <w:rsid w:val="00791C34"/>
    <w:rsid w:val="007921E6"/>
    <w:rsid w:val="00792592"/>
    <w:rsid w:val="007927C8"/>
    <w:rsid w:val="00792F17"/>
    <w:rsid w:val="00793381"/>
    <w:rsid w:val="0079362B"/>
    <w:rsid w:val="00793A05"/>
    <w:rsid w:val="00793BB2"/>
    <w:rsid w:val="00793D23"/>
    <w:rsid w:val="007946E7"/>
    <w:rsid w:val="007947BB"/>
    <w:rsid w:val="00794DC2"/>
    <w:rsid w:val="00795CD7"/>
    <w:rsid w:val="00795CDF"/>
    <w:rsid w:val="00795F6C"/>
    <w:rsid w:val="007966DF"/>
    <w:rsid w:val="007967AF"/>
    <w:rsid w:val="00796D3E"/>
    <w:rsid w:val="00796DFE"/>
    <w:rsid w:val="00796E96"/>
    <w:rsid w:val="0079714E"/>
    <w:rsid w:val="00797571"/>
    <w:rsid w:val="00797683"/>
    <w:rsid w:val="00797D0C"/>
    <w:rsid w:val="007A01E6"/>
    <w:rsid w:val="007A090D"/>
    <w:rsid w:val="007A0B63"/>
    <w:rsid w:val="007A0D23"/>
    <w:rsid w:val="007A137F"/>
    <w:rsid w:val="007A1F37"/>
    <w:rsid w:val="007A1FFA"/>
    <w:rsid w:val="007A2931"/>
    <w:rsid w:val="007A32E2"/>
    <w:rsid w:val="007A356E"/>
    <w:rsid w:val="007A386D"/>
    <w:rsid w:val="007A391B"/>
    <w:rsid w:val="007A3AB7"/>
    <w:rsid w:val="007A4B44"/>
    <w:rsid w:val="007A4F22"/>
    <w:rsid w:val="007A60A8"/>
    <w:rsid w:val="007A62C7"/>
    <w:rsid w:val="007A647F"/>
    <w:rsid w:val="007A6863"/>
    <w:rsid w:val="007A7090"/>
    <w:rsid w:val="007A7A70"/>
    <w:rsid w:val="007A7AB0"/>
    <w:rsid w:val="007B0423"/>
    <w:rsid w:val="007B0BAC"/>
    <w:rsid w:val="007B1472"/>
    <w:rsid w:val="007B19BF"/>
    <w:rsid w:val="007B1A40"/>
    <w:rsid w:val="007B253B"/>
    <w:rsid w:val="007B28BE"/>
    <w:rsid w:val="007B2F08"/>
    <w:rsid w:val="007B302C"/>
    <w:rsid w:val="007B30FA"/>
    <w:rsid w:val="007B32D0"/>
    <w:rsid w:val="007B3644"/>
    <w:rsid w:val="007B3C2C"/>
    <w:rsid w:val="007B4363"/>
    <w:rsid w:val="007B4B0C"/>
    <w:rsid w:val="007B4D26"/>
    <w:rsid w:val="007B5113"/>
    <w:rsid w:val="007B58DF"/>
    <w:rsid w:val="007B61F5"/>
    <w:rsid w:val="007B673F"/>
    <w:rsid w:val="007B6BEA"/>
    <w:rsid w:val="007B6DD2"/>
    <w:rsid w:val="007B718F"/>
    <w:rsid w:val="007B7969"/>
    <w:rsid w:val="007B7BCD"/>
    <w:rsid w:val="007C05D5"/>
    <w:rsid w:val="007C064C"/>
    <w:rsid w:val="007C0AA8"/>
    <w:rsid w:val="007C0ED4"/>
    <w:rsid w:val="007C1699"/>
    <w:rsid w:val="007C1892"/>
    <w:rsid w:val="007C195C"/>
    <w:rsid w:val="007C1AF2"/>
    <w:rsid w:val="007C1B3A"/>
    <w:rsid w:val="007C1ECA"/>
    <w:rsid w:val="007C251C"/>
    <w:rsid w:val="007C2A3B"/>
    <w:rsid w:val="007C2F12"/>
    <w:rsid w:val="007C34C1"/>
    <w:rsid w:val="007C371A"/>
    <w:rsid w:val="007C43CC"/>
    <w:rsid w:val="007C44D4"/>
    <w:rsid w:val="007C4AC0"/>
    <w:rsid w:val="007C4DA1"/>
    <w:rsid w:val="007C572A"/>
    <w:rsid w:val="007C5EEC"/>
    <w:rsid w:val="007C5F9F"/>
    <w:rsid w:val="007C65E6"/>
    <w:rsid w:val="007C6ACF"/>
    <w:rsid w:val="007C6BCD"/>
    <w:rsid w:val="007C6FE8"/>
    <w:rsid w:val="007C7225"/>
    <w:rsid w:val="007C7323"/>
    <w:rsid w:val="007C78EC"/>
    <w:rsid w:val="007C79AC"/>
    <w:rsid w:val="007C7CE5"/>
    <w:rsid w:val="007D00FC"/>
    <w:rsid w:val="007D064F"/>
    <w:rsid w:val="007D07F3"/>
    <w:rsid w:val="007D0D56"/>
    <w:rsid w:val="007D1547"/>
    <w:rsid w:val="007D16F7"/>
    <w:rsid w:val="007D2753"/>
    <w:rsid w:val="007D36A7"/>
    <w:rsid w:val="007D39D6"/>
    <w:rsid w:val="007D4D1B"/>
    <w:rsid w:val="007D52FC"/>
    <w:rsid w:val="007D5335"/>
    <w:rsid w:val="007D54B6"/>
    <w:rsid w:val="007D5783"/>
    <w:rsid w:val="007D5A99"/>
    <w:rsid w:val="007D5ADE"/>
    <w:rsid w:val="007D5F16"/>
    <w:rsid w:val="007D603C"/>
    <w:rsid w:val="007D658C"/>
    <w:rsid w:val="007D6B33"/>
    <w:rsid w:val="007D6EBE"/>
    <w:rsid w:val="007D7FA3"/>
    <w:rsid w:val="007E0228"/>
    <w:rsid w:val="007E04EE"/>
    <w:rsid w:val="007E1177"/>
    <w:rsid w:val="007E17AB"/>
    <w:rsid w:val="007E2B01"/>
    <w:rsid w:val="007E2C8B"/>
    <w:rsid w:val="007E2ECB"/>
    <w:rsid w:val="007E3107"/>
    <w:rsid w:val="007E3A07"/>
    <w:rsid w:val="007E3F97"/>
    <w:rsid w:val="007E426E"/>
    <w:rsid w:val="007E46CF"/>
    <w:rsid w:val="007E46DB"/>
    <w:rsid w:val="007E47C9"/>
    <w:rsid w:val="007E4EFC"/>
    <w:rsid w:val="007E59F1"/>
    <w:rsid w:val="007E5E44"/>
    <w:rsid w:val="007E62FD"/>
    <w:rsid w:val="007E657E"/>
    <w:rsid w:val="007E6636"/>
    <w:rsid w:val="007E6CF7"/>
    <w:rsid w:val="007E7836"/>
    <w:rsid w:val="007E7E6F"/>
    <w:rsid w:val="007F0261"/>
    <w:rsid w:val="007F0387"/>
    <w:rsid w:val="007F04C1"/>
    <w:rsid w:val="007F1073"/>
    <w:rsid w:val="007F1192"/>
    <w:rsid w:val="007F1204"/>
    <w:rsid w:val="007F120E"/>
    <w:rsid w:val="007F1557"/>
    <w:rsid w:val="007F2311"/>
    <w:rsid w:val="007F257B"/>
    <w:rsid w:val="007F2851"/>
    <w:rsid w:val="007F2B08"/>
    <w:rsid w:val="007F2DEC"/>
    <w:rsid w:val="007F307F"/>
    <w:rsid w:val="007F310B"/>
    <w:rsid w:val="007F34AD"/>
    <w:rsid w:val="007F3B8C"/>
    <w:rsid w:val="007F40D6"/>
    <w:rsid w:val="007F4176"/>
    <w:rsid w:val="007F45E6"/>
    <w:rsid w:val="007F4C64"/>
    <w:rsid w:val="007F4D4C"/>
    <w:rsid w:val="007F51E5"/>
    <w:rsid w:val="007F54BB"/>
    <w:rsid w:val="007F55CD"/>
    <w:rsid w:val="007F590F"/>
    <w:rsid w:val="007F60FA"/>
    <w:rsid w:val="007F69DE"/>
    <w:rsid w:val="007F6C8E"/>
    <w:rsid w:val="007F6EA8"/>
    <w:rsid w:val="007F719F"/>
    <w:rsid w:val="007F71D7"/>
    <w:rsid w:val="007F75D3"/>
    <w:rsid w:val="007F75E6"/>
    <w:rsid w:val="007F7DCA"/>
    <w:rsid w:val="007F7FCC"/>
    <w:rsid w:val="00800D8B"/>
    <w:rsid w:val="00800E60"/>
    <w:rsid w:val="00801D46"/>
    <w:rsid w:val="00801FDF"/>
    <w:rsid w:val="008020D4"/>
    <w:rsid w:val="00802317"/>
    <w:rsid w:val="00802369"/>
    <w:rsid w:val="0080258D"/>
    <w:rsid w:val="00802AD2"/>
    <w:rsid w:val="00802B87"/>
    <w:rsid w:val="00802E1B"/>
    <w:rsid w:val="00802FD6"/>
    <w:rsid w:val="0080315C"/>
    <w:rsid w:val="00803261"/>
    <w:rsid w:val="0080345E"/>
    <w:rsid w:val="00803EBF"/>
    <w:rsid w:val="008044A1"/>
    <w:rsid w:val="00804B2C"/>
    <w:rsid w:val="00804DA5"/>
    <w:rsid w:val="00805103"/>
    <w:rsid w:val="0080532D"/>
    <w:rsid w:val="0080550F"/>
    <w:rsid w:val="0080570F"/>
    <w:rsid w:val="008070E4"/>
    <w:rsid w:val="00807133"/>
    <w:rsid w:val="00807691"/>
    <w:rsid w:val="00810092"/>
    <w:rsid w:val="00810615"/>
    <w:rsid w:val="0081099A"/>
    <w:rsid w:val="00810B09"/>
    <w:rsid w:val="00810B99"/>
    <w:rsid w:val="00810E62"/>
    <w:rsid w:val="00811262"/>
    <w:rsid w:val="008114D6"/>
    <w:rsid w:val="00811C7A"/>
    <w:rsid w:val="0081234A"/>
    <w:rsid w:val="00812BE0"/>
    <w:rsid w:val="00812D01"/>
    <w:rsid w:val="00813103"/>
    <w:rsid w:val="008132D0"/>
    <w:rsid w:val="0081356C"/>
    <w:rsid w:val="008136F6"/>
    <w:rsid w:val="0081371B"/>
    <w:rsid w:val="00813ACC"/>
    <w:rsid w:val="008149D8"/>
    <w:rsid w:val="00814AB2"/>
    <w:rsid w:val="00814EE0"/>
    <w:rsid w:val="008155B1"/>
    <w:rsid w:val="0081597D"/>
    <w:rsid w:val="008162E5"/>
    <w:rsid w:val="00816314"/>
    <w:rsid w:val="008165EC"/>
    <w:rsid w:val="008169AB"/>
    <w:rsid w:val="00816BDD"/>
    <w:rsid w:val="00816C85"/>
    <w:rsid w:val="00817673"/>
    <w:rsid w:val="00817CEF"/>
    <w:rsid w:val="00817F74"/>
    <w:rsid w:val="008207ED"/>
    <w:rsid w:val="008215EC"/>
    <w:rsid w:val="00821A2C"/>
    <w:rsid w:val="00821E3C"/>
    <w:rsid w:val="00822676"/>
    <w:rsid w:val="00822D51"/>
    <w:rsid w:val="00822E3B"/>
    <w:rsid w:val="00823BF4"/>
    <w:rsid w:val="00823C1C"/>
    <w:rsid w:val="00823ECB"/>
    <w:rsid w:val="00824738"/>
    <w:rsid w:val="00824A3F"/>
    <w:rsid w:val="0082502A"/>
    <w:rsid w:val="00825A25"/>
    <w:rsid w:val="00825AF1"/>
    <w:rsid w:val="00825AF5"/>
    <w:rsid w:val="00825B26"/>
    <w:rsid w:val="00825D61"/>
    <w:rsid w:val="00825F29"/>
    <w:rsid w:val="00826151"/>
    <w:rsid w:val="0082675A"/>
    <w:rsid w:val="008273C4"/>
    <w:rsid w:val="00827D52"/>
    <w:rsid w:val="00830390"/>
    <w:rsid w:val="00830A88"/>
    <w:rsid w:val="00830AA0"/>
    <w:rsid w:val="00831116"/>
    <w:rsid w:val="008316ED"/>
    <w:rsid w:val="008317D9"/>
    <w:rsid w:val="00831D18"/>
    <w:rsid w:val="00831F2B"/>
    <w:rsid w:val="00832302"/>
    <w:rsid w:val="008332C8"/>
    <w:rsid w:val="008332D5"/>
    <w:rsid w:val="00833593"/>
    <w:rsid w:val="008336AE"/>
    <w:rsid w:val="00833A9A"/>
    <w:rsid w:val="00833AAD"/>
    <w:rsid w:val="0083467B"/>
    <w:rsid w:val="00834986"/>
    <w:rsid w:val="00834CAB"/>
    <w:rsid w:val="00835B76"/>
    <w:rsid w:val="00836E2C"/>
    <w:rsid w:val="00837970"/>
    <w:rsid w:val="00837D39"/>
    <w:rsid w:val="00840C3E"/>
    <w:rsid w:val="00840D33"/>
    <w:rsid w:val="0084228C"/>
    <w:rsid w:val="00842323"/>
    <w:rsid w:val="0084238B"/>
    <w:rsid w:val="008424C9"/>
    <w:rsid w:val="00843334"/>
    <w:rsid w:val="00843D18"/>
    <w:rsid w:val="00843D55"/>
    <w:rsid w:val="00845104"/>
    <w:rsid w:val="00845288"/>
    <w:rsid w:val="00845803"/>
    <w:rsid w:val="00845B91"/>
    <w:rsid w:val="00845F14"/>
    <w:rsid w:val="00845FE9"/>
    <w:rsid w:val="008463F1"/>
    <w:rsid w:val="00846EB3"/>
    <w:rsid w:val="008475D1"/>
    <w:rsid w:val="00847B49"/>
    <w:rsid w:val="00847C40"/>
    <w:rsid w:val="0085001C"/>
    <w:rsid w:val="0085044D"/>
    <w:rsid w:val="0085060B"/>
    <w:rsid w:val="00850DE7"/>
    <w:rsid w:val="008513F4"/>
    <w:rsid w:val="008516E3"/>
    <w:rsid w:val="0085184C"/>
    <w:rsid w:val="00851E6F"/>
    <w:rsid w:val="0085234B"/>
    <w:rsid w:val="00852A98"/>
    <w:rsid w:val="00852B18"/>
    <w:rsid w:val="00852F94"/>
    <w:rsid w:val="00853102"/>
    <w:rsid w:val="008531DB"/>
    <w:rsid w:val="0085336D"/>
    <w:rsid w:val="008537E5"/>
    <w:rsid w:val="00854D0B"/>
    <w:rsid w:val="00855857"/>
    <w:rsid w:val="008560F8"/>
    <w:rsid w:val="008569D0"/>
    <w:rsid w:val="00856D1E"/>
    <w:rsid w:val="00856D9B"/>
    <w:rsid w:val="00857029"/>
    <w:rsid w:val="00857371"/>
    <w:rsid w:val="00857A39"/>
    <w:rsid w:val="00857C42"/>
    <w:rsid w:val="008600EB"/>
    <w:rsid w:val="00860104"/>
    <w:rsid w:val="00860188"/>
    <w:rsid w:val="00860487"/>
    <w:rsid w:val="00860977"/>
    <w:rsid w:val="00860CBA"/>
    <w:rsid w:val="00860E74"/>
    <w:rsid w:val="00860F90"/>
    <w:rsid w:val="00861386"/>
    <w:rsid w:val="00861518"/>
    <w:rsid w:val="0086151B"/>
    <w:rsid w:val="0086152C"/>
    <w:rsid w:val="00862360"/>
    <w:rsid w:val="00862986"/>
    <w:rsid w:val="00862D99"/>
    <w:rsid w:val="008632AA"/>
    <w:rsid w:val="00863838"/>
    <w:rsid w:val="00863FF2"/>
    <w:rsid w:val="00864F8E"/>
    <w:rsid w:val="00864FED"/>
    <w:rsid w:val="0086565D"/>
    <w:rsid w:val="00865B8B"/>
    <w:rsid w:val="00865E11"/>
    <w:rsid w:val="00865F8B"/>
    <w:rsid w:val="00866B92"/>
    <w:rsid w:val="00866D05"/>
    <w:rsid w:val="0086782E"/>
    <w:rsid w:val="00867D27"/>
    <w:rsid w:val="008700E3"/>
    <w:rsid w:val="008706F3"/>
    <w:rsid w:val="00870813"/>
    <w:rsid w:val="00870884"/>
    <w:rsid w:val="00870B94"/>
    <w:rsid w:val="00871104"/>
    <w:rsid w:val="0087169E"/>
    <w:rsid w:val="00872043"/>
    <w:rsid w:val="008724EB"/>
    <w:rsid w:val="00872CEB"/>
    <w:rsid w:val="00873708"/>
    <w:rsid w:val="008741B7"/>
    <w:rsid w:val="008746C4"/>
    <w:rsid w:val="008747DC"/>
    <w:rsid w:val="00874804"/>
    <w:rsid w:val="00874B00"/>
    <w:rsid w:val="00874C6E"/>
    <w:rsid w:val="008756AC"/>
    <w:rsid w:val="00875AA3"/>
    <w:rsid w:val="00875CA5"/>
    <w:rsid w:val="00875E25"/>
    <w:rsid w:val="00875F59"/>
    <w:rsid w:val="00876910"/>
    <w:rsid w:val="0087768A"/>
    <w:rsid w:val="008801E8"/>
    <w:rsid w:val="008805DE"/>
    <w:rsid w:val="00880732"/>
    <w:rsid w:val="008809F4"/>
    <w:rsid w:val="00880A14"/>
    <w:rsid w:val="00880A42"/>
    <w:rsid w:val="00881745"/>
    <w:rsid w:val="00881973"/>
    <w:rsid w:val="00881EC3"/>
    <w:rsid w:val="008822A9"/>
    <w:rsid w:val="00882695"/>
    <w:rsid w:val="0088273A"/>
    <w:rsid w:val="0088279F"/>
    <w:rsid w:val="00882BEF"/>
    <w:rsid w:val="00882DC8"/>
    <w:rsid w:val="00883432"/>
    <w:rsid w:val="00883D23"/>
    <w:rsid w:val="00883DD2"/>
    <w:rsid w:val="00883EEF"/>
    <w:rsid w:val="00884CC9"/>
    <w:rsid w:val="008850EF"/>
    <w:rsid w:val="00885208"/>
    <w:rsid w:val="008852A8"/>
    <w:rsid w:val="008853CA"/>
    <w:rsid w:val="00885B21"/>
    <w:rsid w:val="00886122"/>
    <w:rsid w:val="00886126"/>
    <w:rsid w:val="008865F9"/>
    <w:rsid w:val="00886942"/>
    <w:rsid w:val="008872D4"/>
    <w:rsid w:val="00887927"/>
    <w:rsid w:val="00890273"/>
    <w:rsid w:val="008903DC"/>
    <w:rsid w:val="008908BB"/>
    <w:rsid w:val="00890965"/>
    <w:rsid w:val="00890B0C"/>
    <w:rsid w:val="008918B1"/>
    <w:rsid w:val="008918DC"/>
    <w:rsid w:val="00891FC5"/>
    <w:rsid w:val="00892298"/>
    <w:rsid w:val="0089296C"/>
    <w:rsid w:val="00892D73"/>
    <w:rsid w:val="008941B6"/>
    <w:rsid w:val="008941D7"/>
    <w:rsid w:val="0089449E"/>
    <w:rsid w:val="00894E62"/>
    <w:rsid w:val="00894F9D"/>
    <w:rsid w:val="008950B8"/>
    <w:rsid w:val="008956BC"/>
    <w:rsid w:val="00895BC8"/>
    <w:rsid w:val="00896F0A"/>
    <w:rsid w:val="008975C5"/>
    <w:rsid w:val="0089770E"/>
    <w:rsid w:val="00897C28"/>
    <w:rsid w:val="00897D88"/>
    <w:rsid w:val="008A095A"/>
    <w:rsid w:val="008A0A3D"/>
    <w:rsid w:val="008A1070"/>
    <w:rsid w:val="008A17F0"/>
    <w:rsid w:val="008A19B4"/>
    <w:rsid w:val="008A1B16"/>
    <w:rsid w:val="008A1E8C"/>
    <w:rsid w:val="008A1EBB"/>
    <w:rsid w:val="008A2118"/>
    <w:rsid w:val="008A3047"/>
    <w:rsid w:val="008A353B"/>
    <w:rsid w:val="008A37D9"/>
    <w:rsid w:val="008A3E00"/>
    <w:rsid w:val="008A4802"/>
    <w:rsid w:val="008A5A5D"/>
    <w:rsid w:val="008A5DAF"/>
    <w:rsid w:val="008A6356"/>
    <w:rsid w:val="008A720D"/>
    <w:rsid w:val="008A7650"/>
    <w:rsid w:val="008A7CCE"/>
    <w:rsid w:val="008B0054"/>
    <w:rsid w:val="008B0176"/>
    <w:rsid w:val="008B0214"/>
    <w:rsid w:val="008B05E5"/>
    <w:rsid w:val="008B14FD"/>
    <w:rsid w:val="008B1A44"/>
    <w:rsid w:val="008B1D24"/>
    <w:rsid w:val="008B230D"/>
    <w:rsid w:val="008B239C"/>
    <w:rsid w:val="008B2DC7"/>
    <w:rsid w:val="008B30D7"/>
    <w:rsid w:val="008B32E9"/>
    <w:rsid w:val="008B3D76"/>
    <w:rsid w:val="008B422D"/>
    <w:rsid w:val="008B432C"/>
    <w:rsid w:val="008B4CFE"/>
    <w:rsid w:val="008B5435"/>
    <w:rsid w:val="008B5B4D"/>
    <w:rsid w:val="008B5E3E"/>
    <w:rsid w:val="008B6075"/>
    <w:rsid w:val="008B6147"/>
    <w:rsid w:val="008B6695"/>
    <w:rsid w:val="008B69E7"/>
    <w:rsid w:val="008B6B9D"/>
    <w:rsid w:val="008B6BD4"/>
    <w:rsid w:val="008B7D7D"/>
    <w:rsid w:val="008C002D"/>
    <w:rsid w:val="008C0346"/>
    <w:rsid w:val="008C1244"/>
    <w:rsid w:val="008C138D"/>
    <w:rsid w:val="008C1A2F"/>
    <w:rsid w:val="008C21C7"/>
    <w:rsid w:val="008C2C57"/>
    <w:rsid w:val="008C314B"/>
    <w:rsid w:val="008C365D"/>
    <w:rsid w:val="008C3823"/>
    <w:rsid w:val="008C3D12"/>
    <w:rsid w:val="008C44BC"/>
    <w:rsid w:val="008C4661"/>
    <w:rsid w:val="008C474A"/>
    <w:rsid w:val="008C4AD2"/>
    <w:rsid w:val="008C5122"/>
    <w:rsid w:val="008C56ED"/>
    <w:rsid w:val="008C5DE2"/>
    <w:rsid w:val="008C7BBE"/>
    <w:rsid w:val="008D0057"/>
    <w:rsid w:val="008D046D"/>
    <w:rsid w:val="008D0914"/>
    <w:rsid w:val="008D0A71"/>
    <w:rsid w:val="008D0D51"/>
    <w:rsid w:val="008D0E21"/>
    <w:rsid w:val="008D1707"/>
    <w:rsid w:val="008D179D"/>
    <w:rsid w:val="008D1B3A"/>
    <w:rsid w:val="008D1DA0"/>
    <w:rsid w:val="008D288F"/>
    <w:rsid w:val="008D2ACA"/>
    <w:rsid w:val="008D2B02"/>
    <w:rsid w:val="008D2C0A"/>
    <w:rsid w:val="008D3774"/>
    <w:rsid w:val="008D4497"/>
    <w:rsid w:val="008D48BB"/>
    <w:rsid w:val="008D4991"/>
    <w:rsid w:val="008D4ABC"/>
    <w:rsid w:val="008D5670"/>
    <w:rsid w:val="008D6E36"/>
    <w:rsid w:val="008D70F7"/>
    <w:rsid w:val="008D71FA"/>
    <w:rsid w:val="008D723D"/>
    <w:rsid w:val="008E0B9B"/>
    <w:rsid w:val="008E1414"/>
    <w:rsid w:val="008E160D"/>
    <w:rsid w:val="008E241B"/>
    <w:rsid w:val="008E3233"/>
    <w:rsid w:val="008E32A6"/>
    <w:rsid w:val="008E35B4"/>
    <w:rsid w:val="008E3EA4"/>
    <w:rsid w:val="008E4092"/>
    <w:rsid w:val="008E44B0"/>
    <w:rsid w:val="008E4C39"/>
    <w:rsid w:val="008E50BF"/>
    <w:rsid w:val="008E51F3"/>
    <w:rsid w:val="008E5218"/>
    <w:rsid w:val="008E537D"/>
    <w:rsid w:val="008E5688"/>
    <w:rsid w:val="008E58BD"/>
    <w:rsid w:val="008E5FF0"/>
    <w:rsid w:val="008E6029"/>
    <w:rsid w:val="008E61F5"/>
    <w:rsid w:val="008E6426"/>
    <w:rsid w:val="008E654A"/>
    <w:rsid w:val="008E655B"/>
    <w:rsid w:val="008E77F6"/>
    <w:rsid w:val="008E7967"/>
    <w:rsid w:val="008F0D25"/>
    <w:rsid w:val="008F142E"/>
    <w:rsid w:val="008F1706"/>
    <w:rsid w:val="008F1867"/>
    <w:rsid w:val="008F1A31"/>
    <w:rsid w:val="008F1BFF"/>
    <w:rsid w:val="008F1D82"/>
    <w:rsid w:val="008F1FB3"/>
    <w:rsid w:val="008F27C9"/>
    <w:rsid w:val="008F2E79"/>
    <w:rsid w:val="008F2F29"/>
    <w:rsid w:val="008F2F6A"/>
    <w:rsid w:val="008F315C"/>
    <w:rsid w:val="008F3C9D"/>
    <w:rsid w:val="008F3D07"/>
    <w:rsid w:val="008F3E65"/>
    <w:rsid w:val="008F415E"/>
    <w:rsid w:val="008F52F3"/>
    <w:rsid w:val="008F534B"/>
    <w:rsid w:val="008F541D"/>
    <w:rsid w:val="008F5CCA"/>
    <w:rsid w:val="008F5D1A"/>
    <w:rsid w:val="008F64CB"/>
    <w:rsid w:val="008F6970"/>
    <w:rsid w:val="008F6D97"/>
    <w:rsid w:val="008F7325"/>
    <w:rsid w:val="008F73AF"/>
    <w:rsid w:val="008F76D0"/>
    <w:rsid w:val="008F77B9"/>
    <w:rsid w:val="008F7E15"/>
    <w:rsid w:val="00900802"/>
    <w:rsid w:val="0090080A"/>
    <w:rsid w:val="009008B5"/>
    <w:rsid w:val="00900BC1"/>
    <w:rsid w:val="00900BD9"/>
    <w:rsid w:val="009010C0"/>
    <w:rsid w:val="00901915"/>
    <w:rsid w:val="00901AD4"/>
    <w:rsid w:val="00901BA8"/>
    <w:rsid w:val="00902402"/>
    <w:rsid w:val="00902676"/>
    <w:rsid w:val="009028AF"/>
    <w:rsid w:val="00902A50"/>
    <w:rsid w:val="00902AD8"/>
    <w:rsid w:val="00902E57"/>
    <w:rsid w:val="009032C6"/>
    <w:rsid w:val="009037BE"/>
    <w:rsid w:val="00903A59"/>
    <w:rsid w:val="0090418C"/>
    <w:rsid w:val="00904283"/>
    <w:rsid w:val="009046FE"/>
    <w:rsid w:val="00904951"/>
    <w:rsid w:val="00904A86"/>
    <w:rsid w:val="00904E8E"/>
    <w:rsid w:val="009050B6"/>
    <w:rsid w:val="00906075"/>
    <w:rsid w:val="009066E3"/>
    <w:rsid w:val="00906F37"/>
    <w:rsid w:val="009101FE"/>
    <w:rsid w:val="00910707"/>
    <w:rsid w:val="00910BE9"/>
    <w:rsid w:val="00911424"/>
    <w:rsid w:val="0091297D"/>
    <w:rsid w:val="00913398"/>
    <w:rsid w:val="0091366D"/>
    <w:rsid w:val="009136E7"/>
    <w:rsid w:val="009139E0"/>
    <w:rsid w:val="00913F51"/>
    <w:rsid w:val="00913FAC"/>
    <w:rsid w:val="009143D2"/>
    <w:rsid w:val="009151EF"/>
    <w:rsid w:val="00915710"/>
    <w:rsid w:val="009160D4"/>
    <w:rsid w:val="0091639F"/>
    <w:rsid w:val="009167CB"/>
    <w:rsid w:val="00916B92"/>
    <w:rsid w:val="00916E5C"/>
    <w:rsid w:val="0091790E"/>
    <w:rsid w:val="00917BA9"/>
    <w:rsid w:val="00917F07"/>
    <w:rsid w:val="0092149A"/>
    <w:rsid w:val="0092248C"/>
    <w:rsid w:val="00922AE7"/>
    <w:rsid w:val="00922E6D"/>
    <w:rsid w:val="00922EBA"/>
    <w:rsid w:val="00922FED"/>
    <w:rsid w:val="009232FE"/>
    <w:rsid w:val="00923B72"/>
    <w:rsid w:val="00923E1C"/>
    <w:rsid w:val="009246D0"/>
    <w:rsid w:val="0092486D"/>
    <w:rsid w:val="00924C6A"/>
    <w:rsid w:val="00924DAD"/>
    <w:rsid w:val="009253EA"/>
    <w:rsid w:val="009269B6"/>
    <w:rsid w:val="00926ECD"/>
    <w:rsid w:val="009270E9"/>
    <w:rsid w:val="00927311"/>
    <w:rsid w:val="00927525"/>
    <w:rsid w:val="0092792D"/>
    <w:rsid w:val="00927BB2"/>
    <w:rsid w:val="00927F9B"/>
    <w:rsid w:val="00930004"/>
    <w:rsid w:val="00930733"/>
    <w:rsid w:val="00930D2E"/>
    <w:rsid w:val="00930F51"/>
    <w:rsid w:val="0093149D"/>
    <w:rsid w:val="00931FDC"/>
    <w:rsid w:val="009329F8"/>
    <w:rsid w:val="00932CF4"/>
    <w:rsid w:val="009330BB"/>
    <w:rsid w:val="0093350F"/>
    <w:rsid w:val="009338A6"/>
    <w:rsid w:val="00933F41"/>
    <w:rsid w:val="009346A6"/>
    <w:rsid w:val="00934BE3"/>
    <w:rsid w:val="00935618"/>
    <w:rsid w:val="0093576D"/>
    <w:rsid w:val="00935E98"/>
    <w:rsid w:val="00935F04"/>
    <w:rsid w:val="009368ED"/>
    <w:rsid w:val="00940D6C"/>
    <w:rsid w:val="00940EFD"/>
    <w:rsid w:val="0094127C"/>
    <w:rsid w:val="009413D1"/>
    <w:rsid w:val="00941485"/>
    <w:rsid w:val="00941C96"/>
    <w:rsid w:val="00942659"/>
    <w:rsid w:val="009429E3"/>
    <w:rsid w:val="00942A60"/>
    <w:rsid w:val="00943B39"/>
    <w:rsid w:val="00944200"/>
    <w:rsid w:val="0094423D"/>
    <w:rsid w:val="009446B1"/>
    <w:rsid w:val="009448F0"/>
    <w:rsid w:val="00944A89"/>
    <w:rsid w:val="009455BF"/>
    <w:rsid w:val="009458FB"/>
    <w:rsid w:val="0094601D"/>
    <w:rsid w:val="009462C1"/>
    <w:rsid w:val="00946D99"/>
    <w:rsid w:val="00946F1B"/>
    <w:rsid w:val="0094740C"/>
    <w:rsid w:val="00947CCF"/>
    <w:rsid w:val="00950B90"/>
    <w:rsid w:val="00950C0B"/>
    <w:rsid w:val="00950CBA"/>
    <w:rsid w:val="00950EAC"/>
    <w:rsid w:val="00951D44"/>
    <w:rsid w:val="00951DA6"/>
    <w:rsid w:val="00952197"/>
    <w:rsid w:val="009530A7"/>
    <w:rsid w:val="00953A8E"/>
    <w:rsid w:val="00953F2B"/>
    <w:rsid w:val="009540DA"/>
    <w:rsid w:val="0095499E"/>
    <w:rsid w:val="00954CE1"/>
    <w:rsid w:val="00955941"/>
    <w:rsid w:val="00955C21"/>
    <w:rsid w:val="00956030"/>
    <w:rsid w:val="0095645D"/>
    <w:rsid w:val="009569ED"/>
    <w:rsid w:val="00956F2A"/>
    <w:rsid w:val="00957057"/>
    <w:rsid w:val="00957323"/>
    <w:rsid w:val="009575F1"/>
    <w:rsid w:val="00957A34"/>
    <w:rsid w:val="00960012"/>
    <w:rsid w:val="0096017A"/>
    <w:rsid w:val="00960841"/>
    <w:rsid w:val="00960DE4"/>
    <w:rsid w:val="009612CA"/>
    <w:rsid w:val="00961553"/>
    <w:rsid w:val="009617B8"/>
    <w:rsid w:val="0096185C"/>
    <w:rsid w:val="00962189"/>
    <w:rsid w:val="00962646"/>
    <w:rsid w:val="009626DB"/>
    <w:rsid w:val="00963626"/>
    <w:rsid w:val="00963876"/>
    <w:rsid w:val="00963D2D"/>
    <w:rsid w:val="00963E00"/>
    <w:rsid w:val="00964398"/>
    <w:rsid w:val="009650B7"/>
    <w:rsid w:val="009651EE"/>
    <w:rsid w:val="009659B3"/>
    <w:rsid w:val="00966056"/>
    <w:rsid w:val="00966A02"/>
    <w:rsid w:val="00966D60"/>
    <w:rsid w:val="00967017"/>
    <w:rsid w:val="00967278"/>
    <w:rsid w:val="0096727B"/>
    <w:rsid w:val="0096727E"/>
    <w:rsid w:val="009674BD"/>
    <w:rsid w:val="009677F8"/>
    <w:rsid w:val="00967B2C"/>
    <w:rsid w:val="00967F95"/>
    <w:rsid w:val="009705D8"/>
    <w:rsid w:val="009712BB"/>
    <w:rsid w:val="0097136E"/>
    <w:rsid w:val="0097140D"/>
    <w:rsid w:val="009718A0"/>
    <w:rsid w:val="00971F0A"/>
    <w:rsid w:val="00972996"/>
    <w:rsid w:val="00972C85"/>
    <w:rsid w:val="00972D2A"/>
    <w:rsid w:val="0097344D"/>
    <w:rsid w:val="00973643"/>
    <w:rsid w:val="0097390B"/>
    <w:rsid w:val="0097391D"/>
    <w:rsid w:val="00973BBB"/>
    <w:rsid w:val="00973F6B"/>
    <w:rsid w:val="0097478F"/>
    <w:rsid w:val="0097531A"/>
    <w:rsid w:val="00976065"/>
    <w:rsid w:val="00976068"/>
    <w:rsid w:val="009760D1"/>
    <w:rsid w:val="00976264"/>
    <w:rsid w:val="00976AE2"/>
    <w:rsid w:val="00976DE2"/>
    <w:rsid w:val="0097754E"/>
    <w:rsid w:val="00980027"/>
    <w:rsid w:val="00980120"/>
    <w:rsid w:val="0098050A"/>
    <w:rsid w:val="00980C17"/>
    <w:rsid w:val="00980D8A"/>
    <w:rsid w:val="00981390"/>
    <w:rsid w:val="009813EA"/>
    <w:rsid w:val="00982889"/>
    <w:rsid w:val="0098294E"/>
    <w:rsid w:val="00982A5B"/>
    <w:rsid w:val="00982C63"/>
    <w:rsid w:val="00983375"/>
    <w:rsid w:val="00983FFF"/>
    <w:rsid w:val="009842CF"/>
    <w:rsid w:val="00985334"/>
    <w:rsid w:val="00985456"/>
    <w:rsid w:val="009856DC"/>
    <w:rsid w:val="00985728"/>
    <w:rsid w:val="009858F4"/>
    <w:rsid w:val="00985ADD"/>
    <w:rsid w:val="0098615A"/>
    <w:rsid w:val="00986AAC"/>
    <w:rsid w:val="00986E6F"/>
    <w:rsid w:val="00986F38"/>
    <w:rsid w:val="00987327"/>
    <w:rsid w:val="00987437"/>
    <w:rsid w:val="00987781"/>
    <w:rsid w:val="00987935"/>
    <w:rsid w:val="009907E5"/>
    <w:rsid w:val="00990D35"/>
    <w:rsid w:val="00990ECE"/>
    <w:rsid w:val="00991BD7"/>
    <w:rsid w:val="00991F4F"/>
    <w:rsid w:val="009923C9"/>
    <w:rsid w:val="009925A1"/>
    <w:rsid w:val="00992638"/>
    <w:rsid w:val="009928FA"/>
    <w:rsid w:val="00992F91"/>
    <w:rsid w:val="00992FBD"/>
    <w:rsid w:val="00993B42"/>
    <w:rsid w:val="00993EBF"/>
    <w:rsid w:val="00993EC8"/>
    <w:rsid w:val="0099469C"/>
    <w:rsid w:val="00994BC3"/>
    <w:rsid w:val="00994FF6"/>
    <w:rsid w:val="00995185"/>
    <w:rsid w:val="0099525D"/>
    <w:rsid w:val="0099595E"/>
    <w:rsid w:val="00995D6C"/>
    <w:rsid w:val="00996B3B"/>
    <w:rsid w:val="00996F02"/>
    <w:rsid w:val="009A021C"/>
    <w:rsid w:val="009A0FDB"/>
    <w:rsid w:val="009A162F"/>
    <w:rsid w:val="009A192D"/>
    <w:rsid w:val="009A1FE6"/>
    <w:rsid w:val="009A1FEA"/>
    <w:rsid w:val="009A2040"/>
    <w:rsid w:val="009A267F"/>
    <w:rsid w:val="009A26CB"/>
    <w:rsid w:val="009A2784"/>
    <w:rsid w:val="009A3338"/>
    <w:rsid w:val="009A3B04"/>
    <w:rsid w:val="009A3D8A"/>
    <w:rsid w:val="009A3E76"/>
    <w:rsid w:val="009A46F5"/>
    <w:rsid w:val="009A4B45"/>
    <w:rsid w:val="009A4CEB"/>
    <w:rsid w:val="009A4E79"/>
    <w:rsid w:val="009A5727"/>
    <w:rsid w:val="009A5CA7"/>
    <w:rsid w:val="009A5E22"/>
    <w:rsid w:val="009A62F8"/>
    <w:rsid w:val="009A6355"/>
    <w:rsid w:val="009A6C6C"/>
    <w:rsid w:val="009A6EB5"/>
    <w:rsid w:val="009A6F56"/>
    <w:rsid w:val="009A7D73"/>
    <w:rsid w:val="009A7E2D"/>
    <w:rsid w:val="009B003D"/>
    <w:rsid w:val="009B0610"/>
    <w:rsid w:val="009B07CB"/>
    <w:rsid w:val="009B07CD"/>
    <w:rsid w:val="009B11DF"/>
    <w:rsid w:val="009B1F1C"/>
    <w:rsid w:val="009B2082"/>
    <w:rsid w:val="009B2115"/>
    <w:rsid w:val="009B2221"/>
    <w:rsid w:val="009B2C65"/>
    <w:rsid w:val="009B2CEB"/>
    <w:rsid w:val="009B2E74"/>
    <w:rsid w:val="009B393D"/>
    <w:rsid w:val="009B40DD"/>
    <w:rsid w:val="009B412C"/>
    <w:rsid w:val="009B4F4C"/>
    <w:rsid w:val="009B533E"/>
    <w:rsid w:val="009B5958"/>
    <w:rsid w:val="009B5C2E"/>
    <w:rsid w:val="009B625A"/>
    <w:rsid w:val="009B644D"/>
    <w:rsid w:val="009B65CF"/>
    <w:rsid w:val="009B671A"/>
    <w:rsid w:val="009B680F"/>
    <w:rsid w:val="009B71E7"/>
    <w:rsid w:val="009B75F7"/>
    <w:rsid w:val="009C01E3"/>
    <w:rsid w:val="009C04CB"/>
    <w:rsid w:val="009C0895"/>
    <w:rsid w:val="009C0B24"/>
    <w:rsid w:val="009C1150"/>
    <w:rsid w:val="009C1505"/>
    <w:rsid w:val="009C1694"/>
    <w:rsid w:val="009C16F4"/>
    <w:rsid w:val="009C30F7"/>
    <w:rsid w:val="009C3919"/>
    <w:rsid w:val="009C406D"/>
    <w:rsid w:val="009C45DC"/>
    <w:rsid w:val="009C53BA"/>
    <w:rsid w:val="009C6921"/>
    <w:rsid w:val="009C6FE0"/>
    <w:rsid w:val="009C7504"/>
    <w:rsid w:val="009C76A0"/>
    <w:rsid w:val="009D00FF"/>
    <w:rsid w:val="009D018A"/>
    <w:rsid w:val="009D0DB1"/>
    <w:rsid w:val="009D10F3"/>
    <w:rsid w:val="009D11B9"/>
    <w:rsid w:val="009D13EA"/>
    <w:rsid w:val="009D1B5B"/>
    <w:rsid w:val="009D2BA3"/>
    <w:rsid w:val="009D2FD1"/>
    <w:rsid w:val="009D2FED"/>
    <w:rsid w:val="009D3268"/>
    <w:rsid w:val="009D34FE"/>
    <w:rsid w:val="009D4E43"/>
    <w:rsid w:val="009D63CC"/>
    <w:rsid w:val="009D64B7"/>
    <w:rsid w:val="009D65A6"/>
    <w:rsid w:val="009D73EB"/>
    <w:rsid w:val="009D751B"/>
    <w:rsid w:val="009D766C"/>
    <w:rsid w:val="009D7894"/>
    <w:rsid w:val="009D7FC0"/>
    <w:rsid w:val="009E000B"/>
    <w:rsid w:val="009E0B67"/>
    <w:rsid w:val="009E0F9E"/>
    <w:rsid w:val="009E2E2F"/>
    <w:rsid w:val="009E2E3D"/>
    <w:rsid w:val="009E3022"/>
    <w:rsid w:val="009E3AFA"/>
    <w:rsid w:val="009E3EB6"/>
    <w:rsid w:val="009E4420"/>
    <w:rsid w:val="009E447D"/>
    <w:rsid w:val="009E4C20"/>
    <w:rsid w:val="009E5302"/>
    <w:rsid w:val="009E5A99"/>
    <w:rsid w:val="009E6158"/>
    <w:rsid w:val="009E7808"/>
    <w:rsid w:val="009E7900"/>
    <w:rsid w:val="009E7D0F"/>
    <w:rsid w:val="009F0B85"/>
    <w:rsid w:val="009F0EED"/>
    <w:rsid w:val="009F1B9B"/>
    <w:rsid w:val="009F2764"/>
    <w:rsid w:val="009F290D"/>
    <w:rsid w:val="009F3317"/>
    <w:rsid w:val="009F3395"/>
    <w:rsid w:val="009F34D5"/>
    <w:rsid w:val="009F3E45"/>
    <w:rsid w:val="009F40FB"/>
    <w:rsid w:val="009F4455"/>
    <w:rsid w:val="009F4D24"/>
    <w:rsid w:val="009F559E"/>
    <w:rsid w:val="009F5CF9"/>
    <w:rsid w:val="009F6B08"/>
    <w:rsid w:val="009F6EDE"/>
    <w:rsid w:val="009F71F7"/>
    <w:rsid w:val="009F73CD"/>
    <w:rsid w:val="009F76BC"/>
    <w:rsid w:val="009F781A"/>
    <w:rsid w:val="009F7B6C"/>
    <w:rsid w:val="00A001AD"/>
    <w:rsid w:val="00A007F5"/>
    <w:rsid w:val="00A008F7"/>
    <w:rsid w:val="00A00C6A"/>
    <w:rsid w:val="00A00F7E"/>
    <w:rsid w:val="00A0165E"/>
    <w:rsid w:val="00A01DF8"/>
    <w:rsid w:val="00A01FD2"/>
    <w:rsid w:val="00A02361"/>
    <w:rsid w:val="00A02600"/>
    <w:rsid w:val="00A02821"/>
    <w:rsid w:val="00A029C0"/>
    <w:rsid w:val="00A0306C"/>
    <w:rsid w:val="00A0390E"/>
    <w:rsid w:val="00A03B18"/>
    <w:rsid w:val="00A03CBD"/>
    <w:rsid w:val="00A03DAB"/>
    <w:rsid w:val="00A03FF6"/>
    <w:rsid w:val="00A0400F"/>
    <w:rsid w:val="00A04BED"/>
    <w:rsid w:val="00A04D46"/>
    <w:rsid w:val="00A0568D"/>
    <w:rsid w:val="00A0572A"/>
    <w:rsid w:val="00A05ABD"/>
    <w:rsid w:val="00A0603E"/>
    <w:rsid w:val="00A06431"/>
    <w:rsid w:val="00A066C9"/>
    <w:rsid w:val="00A066F6"/>
    <w:rsid w:val="00A069E2"/>
    <w:rsid w:val="00A06EE8"/>
    <w:rsid w:val="00A070A7"/>
    <w:rsid w:val="00A070CF"/>
    <w:rsid w:val="00A075DD"/>
    <w:rsid w:val="00A076B9"/>
    <w:rsid w:val="00A077B4"/>
    <w:rsid w:val="00A07F0B"/>
    <w:rsid w:val="00A103CF"/>
    <w:rsid w:val="00A11450"/>
    <w:rsid w:val="00A11DC1"/>
    <w:rsid w:val="00A1253A"/>
    <w:rsid w:val="00A1257F"/>
    <w:rsid w:val="00A1266F"/>
    <w:rsid w:val="00A12A5D"/>
    <w:rsid w:val="00A1334F"/>
    <w:rsid w:val="00A13E36"/>
    <w:rsid w:val="00A14020"/>
    <w:rsid w:val="00A1432D"/>
    <w:rsid w:val="00A14CF6"/>
    <w:rsid w:val="00A1566A"/>
    <w:rsid w:val="00A1658B"/>
    <w:rsid w:val="00A17B5D"/>
    <w:rsid w:val="00A17C4E"/>
    <w:rsid w:val="00A21A9D"/>
    <w:rsid w:val="00A222A2"/>
    <w:rsid w:val="00A23134"/>
    <w:rsid w:val="00A23289"/>
    <w:rsid w:val="00A23686"/>
    <w:rsid w:val="00A237C8"/>
    <w:rsid w:val="00A237F8"/>
    <w:rsid w:val="00A23A85"/>
    <w:rsid w:val="00A23BB0"/>
    <w:rsid w:val="00A23BDD"/>
    <w:rsid w:val="00A23C84"/>
    <w:rsid w:val="00A24439"/>
    <w:rsid w:val="00A259AB"/>
    <w:rsid w:val="00A25B24"/>
    <w:rsid w:val="00A26DED"/>
    <w:rsid w:val="00A26FA3"/>
    <w:rsid w:val="00A27183"/>
    <w:rsid w:val="00A27424"/>
    <w:rsid w:val="00A274B9"/>
    <w:rsid w:val="00A27628"/>
    <w:rsid w:val="00A27BA5"/>
    <w:rsid w:val="00A27E98"/>
    <w:rsid w:val="00A27F97"/>
    <w:rsid w:val="00A3075A"/>
    <w:rsid w:val="00A3106E"/>
    <w:rsid w:val="00A317DD"/>
    <w:rsid w:val="00A31869"/>
    <w:rsid w:val="00A32FB2"/>
    <w:rsid w:val="00A334E4"/>
    <w:rsid w:val="00A33510"/>
    <w:rsid w:val="00A3358A"/>
    <w:rsid w:val="00A33882"/>
    <w:rsid w:val="00A34F52"/>
    <w:rsid w:val="00A35A2A"/>
    <w:rsid w:val="00A366C0"/>
    <w:rsid w:val="00A36A39"/>
    <w:rsid w:val="00A36AF3"/>
    <w:rsid w:val="00A372F2"/>
    <w:rsid w:val="00A4062E"/>
    <w:rsid w:val="00A40C4C"/>
    <w:rsid w:val="00A4150D"/>
    <w:rsid w:val="00A419FF"/>
    <w:rsid w:val="00A41A11"/>
    <w:rsid w:val="00A41C3B"/>
    <w:rsid w:val="00A422E4"/>
    <w:rsid w:val="00A42F9F"/>
    <w:rsid w:val="00A43157"/>
    <w:rsid w:val="00A4316E"/>
    <w:rsid w:val="00A439F9"/>
    <w:rsid w:val="00A43B21"/>
    <w:rsid w:val="00A43BE3"/>
    <w:rsid w:val="00A43BF1"/>
    <w:rsid w:val="00A43CCD"/>
    <w:rsid w:val="00A43F3A"/>
    <w:rsid w:val="00A4415A"/>
    <w:rsid w:val="00A44CCD"/>
    <w:rsid w:val="00A454FA"/>
    <w:rsid w:val="00A45522"/>
    <w:rsid w:val="00A45666"/>
    <w:rsid w:val="00A471CD"/>
    <w:rsid w:val="00A477EC"/>
    <w:rsid w:val="00A47962"/>
    <w:rsid w:val="00A47965"/>
    <w:rsid w:val="00A50039"/>
    <w:rsid w:val="00A50D33"/>
    <w:rsid w:val="00A51152"/>
    <w:rsid w:val="00A519A6"/>
    <w:rsid w:val="00A51F55"/>
    <w:rsid w:val="00A52170"/>
    <w:rsid w:val="00A52BC3"/>
    <w:rsid w:val="00A534D6"/>
    <w:rsid w:val="00A539CF"/>
    <w:rsid w:val="00A53BC2"/>
    <w:rsid w:val="00A5404F"/>
    <w:rsid w:val="00A54745"/>
    <w:rsid w:val="00A5494D"/>
    <w:rsid w:val="00A54AEF"/>
    <w:rsid w:val="00A54B6A"/>
    <w:rsid w:val="00A54C70"/>
    <w:rsid w:val="00A552CB"/>
    <w:rsid w:val="00A55ACE"/>
    <w:rsid w:val="00A55E86"/>
    <w:rsid w:val="00A56A71"/>
    <w:rsid w:val="00A56CFF"/>
    <w:rsid w:val="00A56DFB"/>
    <w:rsid w:val="00A57233"/>
    <w:rsid w:val="00A57C7E"/>
    <w:rsid w:val="00A60A5A"/>
    <w:rsid w:val="00A60EBF"/>
    <w:rsid w:val="00A60F6B"/>
    <w:rsid w:val="00A6190C"/>
    <w:rsid w:val="00A61A55"/>
    <w:rsid w:val="00A62D1A"/>
    <w:rsid w:val="00A62F7D"/>
    <w:rsid w:val="00A634DA"/>
    <w:rsid w:val="00A636C0"/>
    <w:rsid w:val="00A638C5"/>
    <w:rsid w:val="00A638F5"/>
    <w:rsid w:val="00A6390A"/>
    <w:rsid w:val="00A6470F"/>
    <w:rsid w:val="00A64BB3"/>
    <w:rsid w:val="00A64E3C"/>
    <w:rsid w:val="00A64F88"/>
    <w:rsid w:val="00A6504E"/>
    <w:rsid w:val="00A65258"/>
    <w:rsid w:val="00A656F2"/>
    <w:rsid w:val="00A658C0"/>
    <w:rsid w:val="00A65BED"/>
    <w:rsid w:val="00A6603C"/>
    <w:rsid w:val="00A66299"/>
    <w:rsid w:val="00A66579"/>
    <w:rsid w:val="00A66760"/>
    <w:rsid w:val="00A66CDA"/>
    <w:rsid w:val="00A672F2"/>
    <w:rsid w:val="00A70333"/>
    <w:rsid w:val="00A70432"/>
    <w:rsid w:val="00A70BDA"/>
    <w:rsid w:val="00A70E2D"/>
    <w:rsid w:val="00A71315"/>
    <w:rsid w:val="00A715BB"/>
    <w:rsid w:val="00A71ACC"/>
    <w:rsid w:val="00A7299D"/>
    <w:rsid w:val="00A72ED9"/>
    <w:rsid w:val="00A72F4D"/>
    <w:rsid w:val="00A73554"/>
    <w:rsid w:val="00A737BD"/>
    <w:rsid w:val="00A73B79"/>
    <w:rsid w:val="00A73D5A"/>
    <w:rsid w:val="00A73EC4"/>
    <w:rsid w:val="00A74475"/>
    <w:rsid w:val="00A74AB8"/>
    <w:rsid w:val="00A74E99"/>
    <w:rsid w:val="00A74F51"/>
    <w:rsid w:val="00A75C1E"/>
    <w:rsid w:val="00A75F11"/>
    <w:rsid w:val="00A7613E"/>
    <w:rsid w:val="00A7615E"/>
    <w:rsid w:val="00A761C2"/>
    <w:rsid w:val="00A765CE"/>
    <w:rsid w:val="00A76D6A"/>
    <w:rsid w:val="00A76ECD"/>
    <w:rsid w:val="00A77042"/>
    <w:rsid w:val="00A77212"/>
    <w:rsid w:val="00A77B84"/>
    <w:rsid w:val="00A77C72"/>
    <w:rsid w:val="00A77E03"/>
    <w:rsid w:val="00A80002"/>
    <w:rsid w:val="00A80777"/>
    <w:rsid w:val="00A808A7"/>
    <w:rsid w:val="00A813EA"/>
    <w:rsid w:val="00A815E2"/>
    <w:rsid w:val="00A820B0"/>
    <w:rsid w:val="00A82784"/>
    <w:rsid w:val="00A83153"/>
    <w:rsid w:val="00A83888"/>
    <w:rsid w:val="00A839BC"/>
    <w:rsid w:val="00A84061"/>
    <w:rsid w:val="00A84C51"/>
    <w:rsid w:val="00A85897"/>
    <w:rsid w:val="00A85BDB"/>
    <w:rsid w:val="00A85CAE"/>
    <w:rsid w:val="00A85F71"/>
    <w:rsid w:val="00A863F4"/>
    <w:rsid w:val="00A86B7F"/>
    <w:rsid w:val="00A8715B"/>
    <w:rsid w:val="00A87A2F"/>
    <w:rsid w:val="00A87F40"/>
    <w:rsid w:val="00A900E1"/>
    <w:rsid w:val="00A907E3"/>
    <w:rsid w:val="00A91765"/>
    <w:rsid w:val="00A91D92"/>
    <w:rsid w:val="00A92F6C"/>
    <w:rsid w:val="00A93B62"/>
    <w:rsid w:val="00A943B3"/>
    <w:rsid w:val="00A94E33"/>
    <w:rsid w:val="00A95F2E"/>
    <w:rsid w:val="00A96B59"/>
    <w:rsid w:val="00A97021"/>
    <w:rsid w:val="00A97463"/>
    <w:rsid w:val="00A976C0"/>
    <w:rsid w:val="00A977E1"/>
    <w:rsid w:val="00A97A5D"/>
    <w:rsid w:val="00A97B2E"/>
    <w:rsid w:val="00A97BE3"/>
    <w:rsid w:val="00A97F4F"/>
    <w:rsid w:val="00AA0CC5"/>
    <w:rsid w:val="00AA0E03"/>
    <w:rsid w:val="00AA11BF"/>
    <w:rsid w:val="00AA142C"/>
    <w:rsid w:val="00AA17E2"/>
    <w:rsid w:val="00AA1843"/>
    <w:rsid w:val="00AA1B1A"/>
    <w:rsid w:val="00AA1E3C"/>
    <w:rsid w:val="00AA235B"/>
    <w:rsid w:val="00AA27B5"/>
    <w:rsid w:val="00AA2AD2"/>
    <w:rsid w:val="00AA3982"/>
    <w:rsid w:val="00AA3AC1"/>
    <w:rsid w:val="00AA4304"/>
    <w:rsid w:val="00AA471D"/>
    <w:rsid w:val="00AA4E9B"/>
    <w:rsid w:val="00AA51F7"/>
    <w:rsid w:val="00AA6585"/>
    <w:rsid w:val="00AA6969"/>
    <w:rsid w:val="00AA7EF4"/>
    <w:rsid w:val="00AB0917"/>
    <w:rsid w:val="00AB0CD5"/>
    <w:rsid w:val="00AB1174"/>
    <w:rsid w:val="00AB1A1B"/>
    <w:rsid w:val="00AB1C2E"/>
    <w:rsid w:val="00AB2690"/>
    <w:rsid w:val="00AB2A4F"/>
    <w:rsid w:val="00AB3C29"/>
    <w:rsid w:val="00AB4057"/>
    <w:rsid w:val="00AB48BF"/>
    <w:rsid w:val="00AB4952"/>
    <w:rsid w:val="00AB4C55"/>
    <w:rsid w:val="00AB4CEE"/>
    <w:rsid w:val="00AB5638"/>
    <w:rsid w:val="00AB5787"/>
    <w:rsid w:val="00AB599A"/>
    <w:rsid w:val="00AB59F6"/>
    <w:rsid w:val="00AB5A2D"/>
    <w:rsid w:val="00AB5DB5"/>
    <w:rsid w:val="00AB6588"/>
    <w:rsid w:val="00AB72DD"/>
    <w:rsid w:val="00AB7D5D"/>
    <w:rsid w:val="00AB7F3B"/>
    <w:rsid w:val="00AC0AFC"/>
    <w:rsid w:val="00AC0FCF"/>
    <w:rsid w:val="00AC1EB3"/>
    <w:rsid w:val="00AC1FF1"/>
    <w:rsid w:val="00AC2105"/>
    <w:rsid w:val="00AC24E8"/>
    <w:rsid w:val="00AC2EF1"/>
    <w:rsid w:val="00AC33B7"/>
    <w:rsid w:val="00AC34B1"/>
    <w:rsid w:val="00AC3A9D"/>
    <w:rsid w:val="00AC40FC"/>
    <w:rsid w:val="00AC45E4"/>
    <w:rsid w:val="00AC49C2"/>
    <w:rsid w:val="00AC5073"/>
    <w:rsid w:val="00AC50A6"/>
    <w:rsid w:val="00AC5174"/>
    <w:rsid w:val="00AC518B"/>
    <w:rsid w:val="00AC51B8"/>
    <w:rsid w:val="00AC5502"/>
    <w:rsid w:val="00AC67EF"/>
    <w:rsid w:val="00AC6D36"/>
    <w:rsid w:val="00AC75E3"/>
    <w:rsid w:val="00AC7798"/>
    <w:rsid w:val="00AC7961"/>
    <w:rsid w:val="00AC7F54"/>
    <w:rsid w:val="00AD001C"/>
    <w:rsid w:val="00AD0FE5"/>
    <w:rsid w:val="00AD15A0"/>
    <w:rsid w:val="00AD2608"/>
    <w:rsid w:val="00AD2632"/>
    <w:rsid w:val="00AD2AA1"/>
    <w:rsid w:val="00AD3A73"/>
    <w:rsid w:val="00AD420D"/>
    <w:rsid w:val="00AD476D"/>
    <w:rsid w:val="00AD4831"/>
    <w:rsid w:val="00AD4CCF"/>
    <w:rsid w:val="00AD52E6"/>
    <w:rsid w:val="00AD5310"/>
    <w:rsid w:val="00AD5479"/>
    <w:rsid w:val="00AD5A30"/>
    <w:rsid w:val="00AD694B"/>
    <w:rsid w:val="00AD736C"/>
    <w:rsid w:val="00AD76B5"/>
    <w:rsid w:val="00AD7B6A"/>
    <w:rsid w:val="00AD7C17"/>
    <w:rsid w:val="00AE00F8"/>
    <w:rsid w:val="00AE03DB"/>
    <w:rsid w:val="00AE0518"/>
    <w:rsid w:val="00AE1238"/>
    <w:rsid w:val="00AE144D"/>
    <w:rsid w:val="00AE1CD8"/>
    <w:rsid w:val="00AE1D2A"/>
    <w:rsid w:val="00AE1DF6"/>
    <w:rsid w:val="00AE286C"/>
    <w:rsid w:val="00AE32DE"/>
    <w:rsid w:val="00AE3710"/>
    <w:rsid w:val="00AE4B8C"/>
    <w:rsid w:val="00AE4F5A"/>
    <w:rsid w:val="00AE5AE9"/>
    <w:rsid w:val="00AE5D1B"/>
    <w:rsid w:val="00AE638A"/>
    <w:rsid w:val="00AE6500"/>
    <w:rsid w:val="00AE6F65"/>
    <w:rsid w:val="00AE7037"/>
    <w:rsid w:val="00AE7A9C"/>
    <w:rsid w:val="00AE7EEF"/>
    <w:rsid w:val="00AE7FB3"/>
    <w:rsid w:val="00AF070E"/>
    <w:rsid w:val="00AF0BA8"/>
    <w:rsid w:val="00AF0E92"/>
    <w:rsid w:val="00AF106B"/>
    <w:rsid w:val="00AF1087"/>
    <w:rsid w:val="00AF1217"/>
    <w:rsid w:val="00AF13F5"/>
    <w:rsid w:val="00AF1993"/>
    <w:rsid w:val="00AF1A9A"/>
    <w:rsid w:val="00AF2067"/>
    <w:rsid w:val="00AF2186"/>
    <w:rsid w:val="00AF2242"/>
    <w:rsid w:val="00AF231A"/>
    <w:rsid w:val="00AF2E28"/>
    <w:rsid w:val="00AF3AA3"/>
    <w:rsid w:val="00AF3E83"/>
    <w:rsid w:val="00AF4238"/>
    <w:rsid w:val="00AF48DD"/>
    <w:rsid w:val="00AF4B8B"/>
    <w:rsid w:val="00AF4DBF"/>
    <w:rsid w:val="00AF51B3"/>
    <w:rsid w:val="00AF5201"/>
    <w:rsid w:val="00AF6346"/>
    <w:rsid w:val="00AF668E"/>
    <w:rsid w:val="00AF6856"/>
    <w:rsid w:val="00AF7A95"/>
    <w:rsid w:val="00AF7D4F"/>
    <w:rsid w:val="00B00006"/>
    <w:rsid w:val="00B001ED"/>
    <w:rsid w:val="00B0067A"/>
    <w:rsid w:val="00B0070C"/>
    <w:rsid w:val="00B00BB3"/>
    <w:rsid w:val="00B00BF3"/>
    <w:rsid w:val="00B0168B"/>
    <w:rsid w:val="00B01A4D"/>
    <w:rsid w:val="00B02502"/>
    <w:rsid w:val="00B02604"/>
    <w:rsid w:val="00B02F41"/>
    <w:rsid w:val="00B0369C"/>
    <w:rsid w:val="00B039D5"/>
    <w:rsid w:val="00B04441"/>
    <w:rsid w:val="00B04A26"/>
    <w:rsid w:val="00B04B4E"/>
    <w:rsid w:val="00B055B7"/>
    <w:rsid w:val="00B05CF4"/>
    <w:rsid w:val="00B06629"/>
    <w:rsid w:val="00B0684F"/>
    <w:rsid w:val="00B06AF6"/>
    <w:rsid w:val="00B070FB"/>
    <w:rsid w:val="00B07309"/>
    <w:rsid w:val="00B07B37"/>
    <w:rsid w:val="00B1066D"/>
    <w:rsid w:val="00B109C4"/>
    <w:rsid w:val="00B10BA1"/>
    <w:rsid w:val="00B10DB1"/>
    <w:rsid w:val="00B113C5"/>
    <w:rsid w:val="00B117D0"/>
    <w:rsid w:val="00B118DD"/>
    <w:rsid w:val="00B11A87"/>
    <w:rsid w:val="00B121A6"/>
    <w:rsid w:val="00B122EA"/>
    <w:rsid w:val="00B12BC4"/>
    <w:rsid w:val="00B12DF1"/>
    <w:rsid w:val="00B12F33"/>
    <w:rsid w:val="00B13F2D"/>
    <w:rsid w:val="00B1417A"/>
    <w:rsid w:val="00B141FF"/>
    <w:rsid w:val="00B1439E"/>
    <w:rsid w:val="00B1445D"/>
    <w:rsid w:val="00B14572"/>
    <w:rsid w:val="00B145CE"/>
    <w:rsid w:val="00B145F5"/>
    <w:rsid w:val="00B15BFC"/>
    <w:rsid w:val="00B15E29"/>
    <w:rsid w:val="00B15E99"/>
    <w:rsid w:val="00B160FB"/>
    <w:rsid w:val="00B1678E"/>
    <w:rsid w:val="00B169EF"/>
    <w:rsid w:val="00B16C4A"/>
    <w:rsid w:val="00B16D62"/>
    <w:rsid w:val="00B1770A"/>
    <w:rsid w:val="00B17767"/>
    <w:rsid w:val="00B177DC"/>
    <w:rsid w:val="00B179CA"/>
    <w:rsid w:val="00B17A56"/>
    <w:rsid w:val="00B17AE5"/>
    <w:rsid w:val="00B17F39"/>
    <w:rsid w:val="00B202B8"/>
    <w:rsid w:val="00B204A3"/>
    <w:rsid w:val="00B20C84"/>
    <w:rsid w:val="00B21454"/>
    <w:rsid w:val="00B2180D"/>
    <w:rsid w:val="00B2205E"/>
    <w:rsid w:val="00B220C1"/>
    <w:rsid w:val="00B22608"/>
    <w:rsid w:val="00B22975"/>
    <w:rsid w:val="00B22E69"/>
    <w:rsid w:val="00B23097"/>
    <w:rsid w:val="00B23215"/>
    <w:rsid w:val="00B233CB"/>
    <w:rsid w:val="00B23603"/>
    <w:rsid w:val="00B24AE1"/>
    <w:rsid w:val="00B257F8"/>
    <w:rsid w:val="00B25C4A"/>
    <w:rsid w:val="00B25C5B"/>
    <w:rsid w:val="00B2622D"/>
    <w:rsid w:val="00B26528"/>
    <w:rsid w:val="00B267DE"/>
    <w:rsid w:val="00B268FE"/>
    <w:rsid w:val="00B26919"/>
    <w:rsid w:val="00B26EE2"/>
    <w:rsid w:val="00B27422"/>
    <w:rsid w:val="00B27440"/>
    <w:rsid w:val="00B27A5D"/>
    <w:rsid w:val="00B27D5F"/>
    <w:rsid w:val="00B301F6"/>
    <w:rsid w:val="00B305DD"/>
    <w:rsid w:val="00B30B66"/>
    <w:rsid w:val="00B30C9A"/>
    <w:rsid w:val="00B31A13"/>
    <w:rsid w:val="00B31BF4"/>
    <w:rsid w:val="00B3210D"/>
    <w:rsid w:val="00B33A02"/>
    <w:rsid w:val="00B33FD2"/>
    <w:rsid w:val="00B3420D"/>
    <w:rsid w:val="00B3450B"/>
    <w:rsid w:val="00B34BD7"/>
    <w:rsid w:val="00B34DDD"/>
    <w:rsid w:val="00B34E67"/>
    <w:rsid w:val="00B353D3"/>
    <w:rsid w:val="00B36005"/>
    <w:rsid w:val="00B3608B"/>
    <w:rsid w:val="00B362A4"/>
    <w:rsid w:val="00B3688D"/>
    <w:rsid w:val="00B36C1B"/>
    <w:rsid w:val="00B40651"/>
    <w:rsid w:val="00B4116C"/>
    <w:rsid w:val="00B419EB"/>
    <w:rsid w:val="00B41CBE"/>
    <w:rsid w:val="00B41FCD"/>
    <w:rsid w:val="00B42B1B"/>
    <w:rsid w:val="00B42C81"/>
    <w:rsid w:val="00B436A2"/>
    <w:rsid w:val="00B43F86"/>
    <w:rsid w:val="00B4430C"/>
    <w:rsid w:val="00B44969"/>
    <w:rsid w:val="00B44D73"/>
    <w:rsid w:val="00B4613C"/>
    <w:rsid w:val="00B46181"/>
    <w:rsid w:val="00B4626D"/>
    <w:rsid w:val="00B46515"/>
    <w:rsid w:val="00B468E5"/>
    <w:rsid w:val="00B47431"/>
    <w:rsid w:val="00B47456"/>
    <w:rsid w:val="00B477CE"/>
    <w:rsid w:val="00B5095E"/>
    <w:rsid w:val="00B50B4F"/>
    <w:rsid w:val="00B512DE"/>
    <w:rsid w:val="00B51599"/>
    <w:rsid w:val="00B51913"/>
    <w:rsid w:val="00B520F0"/>
    <w:rsid w:val="00B52C94"/>
    <w:rsid w:val="00B52FA2"/>
    <w:rsid w:val="00B530BB"/>
    <w:rsid w:val="00B533D3"/>
    <w:rsid w:val="00B53ABF"/>
    <w:rsid w:val="00B540FF"/>
    <w:rsid w:val="00B5414A"/>
    <w:rsid w:val="00B54427"/>
    <w:rsid w:val="00B54D7F"/>
    <w:rsid w:val="00B5546A"/>
    <w:rsid w:val="00B56066"/>
    <w:rsid w:val="00B5677B"/>
    <w:rsid w:val="00B569E7"/>
    <w:rsid w:val="00B56C5A"/>
    <w:rsid w:val="00B56CE2"/>
    <w:rsid w:val="00B576A1"/>
    <w:rsid w:val="00B57E26"/>
    <w:rsid w:val="00B57FAC"/>
    <w:rsid w:val="00B57FB4"/>
    <w:rsid w:val="00B60867"/>
    <w:rsid w:val="00B60FB8"/>
    <w:rsid w:val="00B61693"/>
    <w:rsid w:val="00B61CED"/>
    <w:rsid w:val="00B62A57"/>
    <w:rsid w:val="00B630A2"/>
    <w:rsid w:val="00B630F9"/>
    <w:rsid w:val="00B63512"/>
    <w:rsid w:val="00B63E1F"/>
    <w:rsid w:val="00B63F6B"/>
    <w:rsid w:val="00B64216"/>
    <w:rsid w:val="00B64BFE"/>
    <w:rsid w:val="00B64ED0"/>
    <w:rsid w:val="00B650C3"/>
    <w:rsid w:val="00B65181"/>
    <w:rsid w:val="00B6524E"/>
    <w:rsid w:val="00B65609"/>
    <w:rsid w:val="00B6658C"/>
    <w:rsid w:val="00B66CDD"/>
    <w:rsid w:val="00B670A5"/>
    <w:rsid w:val="00B674D5"/>
    <w:rsid w:val="00B67988"/>
    <w:rsid w:val="00B67DB8"/>
    <w:rsid w:val="00B67E33"/>
    <w:rsid w:val="00B67F8C"/>
    <w:rsid w:val="00B70E86"/>
    <w:rsid w:val="00B715AD"/>
    <w:rsid w:val="00B72338"/>
    <w:rsid w:val="00B7246C"/>
    <w:rsid w:val="00B725D2"/>
    <w:rsid w:val="00B72A77"/>
    <w:rsid w:val="00B732E7"/>
    <w:rsid w:val="00B73373"/>
    <w:rsid w:val="00B734C1"/>
    <w:rsid w:val="00B73662"/>
    <w:rsid w:val="00B73BA6"/>
    <w:rsid w:val="00B73DE6"/>
    <w:rsid w:val="00B75160"/>
    <w:rsid w:val="00B75631"/>
    <w:rsid w:val="00B7578A"/>
    <w:rsid w:val="00B758DD"/>
    <w:rsid w:val="00B75935"/>
    <w:rsid w:val="00B75977"/>
    <w:rsid w:val="00B75F03"/>
    <w:rsid w:val="00B762A4"/>
    <w:rsid w:val="00B76359"/>
    <w:rsid w:val="00B7722E"/>
    <w:rsid w:val="00B777FE"/>
    <w:rsid w:val="00B77A63"/>
    <w:rsid w:val="00B801EB"/>
    <w:rsid w:val="00B80DA4"/>
    <w:rsid w:val="00B827A2"/>
    <w:rsid w:val="00B832D7"/>
    <w:rsid w:val="00B83D84"/>
    <w:rsid w:val="00B83DD0"/>
    <w:rsid w:val="00B8487A"/>
    <w:rsid w:val="00B8491F"/>
    <w:rsid w:val="00B84ACD"/>
    <w:rsid w:val="00B8529F"/>
    <w:rsid w:val="00B852B7"/>
    <w:rsid w:val="00B85485"/>
    <w:rsid w:val="00B8571D"/>
    <w:rsid w:val="00B858D2"/>
    <w:rsid w:val="00B864AA"/>
    <w:rsid w:val="00B86B86"/>
    <w:rsid w:val="00B86D93"/>
    <w:rsid w:val="00B90123"/>
    <w:rsid w:val="00B9191C"/>
    <w:rsid w:val="00B91B05"/>
    <w:rsid w:val="00B91F2C"/>
    <w:rsid w:val="00B9202E"/>
    <w:rsid w:val="00B923B2"/>
    <w:rsid w:val="00B92BD0"/>
    <w:rsid w:val="00B92BF0"/>
    <w:rsid w:val="00B92E9E"/>
    <w:rsid w:val="00B92FC0"/>
    <w:rsid w:val="00B937D4"/>
    <w:rsid w:val="00B93BD7"/>
    <w:rsid w:val="00B943E4"/>
    <w:rsid w:val="00B95121"/>
    <w:rsid w:val="00B95320"/>
    <w:rsid w:val="00B95A9F"/>
    <w:rsid w:val="00B9690A"/>
    <w:rsid w:val="00B9694E"/>
    <w:rsid w:val="00B96B22"/>
    <w:rsid w:val="00B96B25"/>
    <w:rsid w:val="00B970E1"/>
    <w:rsid w:val="00B975EF"/>
    <w:rsid w:val="00B97893"/>
    <w:rsid w:val="00BA0072"/>
    <w:rsid w:val="00BA016A"/>
    <w:rsid w:val="00BA046B"/>
    <w:rsid w:val="00BA0BD1"/>
    <w:rsid w:val="00BA0BDC"/>
    <w:rsid w:val="00BA0C43"/>
    <w:rsid w:val="00BA12AB"/>
    <w:rsid w:val="00BA137C"/>
    <w:rsid w:val="00BA21A3"/>
    <w:rsid w:val="00BA21A7"/>
    <w:rsid w:val="00BA23A3"/>
    <w:rsid w:val="00BA27A3"/>
    <w:rsid w:val="00BA2EB5"/>
    <w:rsid w:val="00BA3AA6"/>
    <w:rsid w:val="00BA3C8B"/>
    <w:rsid w:val="00BA4BB0"/>
    <w:rsid w:val="00BA530B"/>
    <w:rsid w:val="00BA5470"/>
    <w:rsid w:val="00BA60E1"/>
    <w:rsid w:val="00BA6539"/>
    <w:rsid w:val="00BA664D"/>
    <w:rsid w:val="00BA68CE"/>
    <w:rsid w:val="00BA69C9"/>
    <w:rsid w:val="00BA6C28"/>
    <w:rsid w:val="00BA6F73"/>
    <w:rsid w:val="00BA74F2"/>
    <w:rsid w:val="00BA7DE2"/>
    <w:rsid w:val="00BB038F"/>
    <w:rsid w:val="00BB1CD5"/>
    <w:rsid w:val="00BB356B"/>
    <w:rsid w:val="00BB46FB"/>
    <w:rsid w:val="00BB502D"/>
    <w:rsid w:val="00BB53CC"/>
    <w:rsid w:val="00BB5C4E"/>
    <w:rsid w:val="00BB6234"/>
    <w:rsid w:val="00BB7F6A"/>
    <w:rsid w:val="00BC00A2"/>
    <w:rsid w:val="00BC04BB"/>
    <w:rsid w:val="00BC0B44"/>
    <w:rsid w:val="00BC189E"/>
    <w:rsid w:val="00BC3283"/>
    <w:rsid w:val="00BC3F56"/>
    <w:rsid w:val="00BC3F76"/>
    <w:rsid w:val="00BC429C"/>
    <w:rsid w:val="00BC44C5"/>
    <w:rsid w:val="00BC4DE4"/>
    <w:rsid w:val="00BC53F9"/>
    <w:rsid w:val="00BC62EB"/>
    <w:rsid w:val="00BC63AB"/>
    <w:rsid w:val="00BC63BD"/>
    <w:rsid w:val="00BC71E4"/>
    <w:rsid w:val="00BD058E"/>
    <w:rsid w:val="00BD10D4"/>
    <w:rsid w:val="00BD130F"/>
    <w:rsid w:val="00BD159F"/>
    <w:rsid w:val="00BD1A55"/>
    <w:rsid w:val="00BD24A0"/>
    <w:rsid w:val="00BD2B89"/>
    <w:rsid w:val="00BD2BE4"/>
    <w:rsid w:val="00BD4F81"/>
    <w:rsid w:val="00BD567B"/>
    <w:rsid w:val="00BD5B6D"/>
    <w:rsid w:val="00BD5D6E"/>
    <w:rsid w:val="00BD5E4C"/>
    <w:rsid w:val="00BD5FF0"/>
    <w:rsid w:val="00BD6A4D"/>
    <w:rsid w:val="00BD6A5A"/>
    <w:rsid w:val="00BD7C26"/>
    <w:rsid w:val="00BE00E2"/>
    <w:rsid w:val="00BE0546"/>
    <w:rsid w:val="00BE05BD"/>
    <w:rsid w:val="00BE06ED"/>
    <w:rsid w:val="00BE0B5D"/>
    <w:rsid w:val="00BE19BA"/>
    <w:rsid w:val="00BE1A49"/>
    <w:rsid w:val="00BE1B4F"/>
    <w:rsid w:val="00BE1DDC"/>
    <w:rsid w:val="00BE205F"/>
    <w:rsid w:val="00BE339F"/>
    <w:rsid w:val="00BE409C"/>
    <w:rsid w:val="00BE4807"/>
    <w:rsid w:val="00BE4821"/>
    <w:rsid w:val="00BE4998"/>
    <w:rsid w:val="00BE4CB5"/>
    <w:rsid w:val="00BE4E76"/>
    <w:rsid w:val="00BE5758"/>
    <w:rsid w:val="00BE57E6"/>
    <w:rsid w:val="00BE5CE5"/>
    <w:rsid w:val="00BE5DD3"/>
    <w:rsid w:val="00BE7C3C"/>
    <w:rsid w:val="00BE7F98"/>
    <w:rsid w:val="00BF0D16"/>
    <w:rsid w:val="00BF0D5C"/>
    <w:rsid w:val="00BF1A72"/>
    <w:rsid w:val="00BF21DE"/>
    <w:rsid w:val="00BF2DD1"/>
    <w:rsid w:val="00BF3068"/>
    <w:rsid w:val="00BF3214"/>
    <w:rsid w:val="00BF372B"/>
    <w:rsid w:val="00BF3781"/>
    <w:rsid w:val="00BF3BA9"/>
    <w:rsid w:val="00BF423F"/>
    <w:rsid w:val="00BF4245"/>
    <w:rsid w:val="00BF4512"/>
    <w:rsid w:val="00BF4B1F"/>
    <w:rsid w:val="00BF4B83"/>
    <w:rsid w:val="00BF58C3"/>
    <w:rsid w:val="00BF60B0"/>
    <w:rsid w:val="00BF60F2"/>
    <w:rsid w:val="00BF6157"/>
    <w:rsid w:val="00BF6C32"/>
    <w:rsid w:val="00BF6CD8"/>
    <w:rsid w:val="00BF6E31"/>
    <w:rsid w:val="00C001F1"/>
    <w:rsid w:val="00C01728"/>
    <w:rsid w:val="00C01879"/>
    <w:rsid w:val="00C01B3A"/>
    <w:rsid w:val="00C01C4D"/>
    <w:rsid w:val="00C02032"/>
    <w:rsid w:val="00C0216E"/>
    <w:rsid w:val="00C03225"/>
    <w:rsid w:val="00C03CFB"/>
    <w:rsid w:val="00C04681"/>
    <w:rsid w:val="00C05112"/>
    <w:rsid w:val="00C057EF"/>
    <w:rsid w:val="00C05C57"/>
    <w:rsid w:val="00C06B28"/>
    <w:rsid w:val="00C06B67"/>
    <w:rsid w:val="00C0703F"/>
    <w:rsid w:val="00C0793F"/>
    <w:rsid w:val="00C07AE0"/>
    <w:rsid w:val="00C07C1E"/>
    <w:rsid w:val="00C07DE5"/>
    <w:rsid w:val="00C10B64"/>
    <w:rsid w:val="00C117D5"/>
    <w:rsid w:val="00C117E1"/>
    <w:rsid w:val="00C11846"/>
    <w:rsid w:val="00C118B8"/>
    <w:rsid w:val="00C11A62"/>
    <w:rsid w:val="00C11DF0"/>
    <w:rsid w:val="00C11EEC"/>
    <w:rsid w:val="00C1207E"/>
    <w:rsid w:val="00C121D3"/>
    <w:rsid w:val="00C1308D"/>
    <w:rsid w:val="00C1380E"/>
    <w:rsid w:val="00C13C61"/>
    <w:rsid w:val="00C14026"/>
    <w:rsid w:val="00C15010"/>
    <w:rsid w:val="00C167DB"/>
    <w:rsid w:val="00C203F5"/>
    <w:rsid w:val="00C20684"/>
    <w:rsid w:val="00C20C93"/>
    <w:rsid w:val="00C2166D"/>
    <w:rsid w:val="00C218CB"/>
    <w:rsid w:val="00C21C74"/>
    <w:rsid w:val="00C22068"/>
    <w:rsid w:val="00C23172"/>
    <w:rsid w:val="00C241CF"/>
    <w:rsid w:val="00C24697"/>
    <w:rsid w:val="00C246BD"/>
    <w:rsid w:val="00C24E35"/>
    <w:rsid w:val="00C24F21"/>
    <w:rsid w:val="00C25056"/>
    <w:rsid w:val="00C25544"/>
    <w:rsid w:val="00C256D3"/>
    <w:rsid w:val="00C2596F"/>
    <w:rsid w:val="00C25CB8"/>
    <w:rsid w:val="00C25D48"/>
    <w:rsid w:val="00C2700A"/>
    <w:rsid w:val="00C27909"/>
    <w:rsid w:val="00C27AEF"/>
    <w:rsid w:val="00C27C95"/>
    <w:rsid w:val="00C30099"/>
    <w:rsid w:val="00C3075E"/>
    <w:rsid w:val="00C30D88"/>
    <w:rsid w:val="00C30DF1"/>
    <w:rsid w:val="00C30E1A"/>
    <w:rsid w:val="00C30EC7"/>
    <w:rsid w:val="00C31171"/>
    <w:rsid w:val="00C31772"/>
    <w:rsid w:val="00C32031"/>
    <w:rsid w:val="00C326BC"/>
    <w:rsid w:val="00C3288E"/>
    <w:rsid w:val="00C328CD"/>
    <w:rsid w:val="00C32D6F"/>
    <w:rsid w:val="00C337D1"/>
    <w:rsid w:val="00C34408"/>
    <w:rsid w:val="00C34EA6"/>
    <w:rsid w:val="00C34F39"/>
    <w:rsid w:val="00C35132"/>
    <w:rsid w:val="00C35D60"/>
    <w:rsid w:val="00C36505"/>
    <w:rsid w:val="00C36593"/>
    <w:rsid w:val="00C36B2C"/>
    <w:rsid w:val="00C3739B"/>
    <w:rsid w:val="00C37437"/>
    <w:rsid w:val="00C37AD3"/>
    <w:rsid w:val="00C37E21"/>
    <w:rsid w:val="00C40C40"/>
    <w:rsid w:val="00C412EA"/>
    <w:rsid w:val="00C4153F"/>
    <w:rsid w:val="00C4167C"/>
    <w:rsid w:val="00C41738"/>
    <w:rsid w:val="00C41F10"/>
    <w:rsid w:val="00C42CFF"/>
    <w:rsid w:val="00C42F61"/>
    <w:rsid w:val="00C4305C"/>
    <w:rsid w:val="00C433F4"/>
    <w:rsid w:val="00C43562"/>
    <w:rsid w:val="00C435A0"/>
    <w:rsid w:val="00C4403A"/>
    <w:rsid w:val="00C446DB"/>
    <w:rsid w:val="00C44F30"/>
    <w:rsid w:val="00C45C48"/>
    <w:rsid w:val="00C45C6C"/>
    <w:rsid w:val="00C4601B"/>
    <w:rsid w:val="00C46735"/>
    <w:rsid w:val="00C4685B"/>
    <w:rsid w:val="00C46B1A"/>
    <w:rsid w:val="00C4789E"/>
    <w:rsid w:val="00C47908"/>
    <w:rsid w:val="00C47C97"/>
    <w:rsid w:val="00C50BF8"/>
    <w:rsid w:val="00C50F1D"/>
    <w:rsid w:val="00C5102B"/>
    <w:rsid w:val="00C51C51"/>
    <w:rsid w:val="00C522C5"/>
    <w:rsid w:val="00C52372"/>
    <w:rsid w:val="00C52E2F"/>
    <w:rsid w:val="00C53086"/>
    <w:rsid w:val="00C542C6"/>
    <w:rsid w:val="00C54722"/>
    <w:rsid w:val="00C55381"/>
    <w:rsid w:val="00C55653"/>
    <w:rsid w:val="00C55B5C"/>
    <w:rsid w:val="00C563C1"/>
    <w:rsid w:val="00C56604"/>
    <w:rsid w:val="00C56B5E"/>
    <w:rsid w:val="00C56DC6"/>
    <w:rsid w:val="00C5758C"/>
    <w:rsid w:val="00C57626"/>
    <w:rsid w:val="00C60055"/>
    <w:rsid w:val="00C60549"/>
    <w:rsid w:val="00C60718"/>
    <w:rsid w:val="00C60B9A"/>
    <w:rsid w:val="00C6118B"/>
    <w:rsid w:val="00C615F3"/>
    <w:rsid w:val="00C62226"/>
    <w:rsid w:val="00C622A9"/>
    <w:rsid w:val="00C623CC"/>
    <w:rsid w:val="00C623E0"/>
    <w:rsid w:val="00C62C68"/>
    <w:rsid w:val="00C62EB3"/>
    <w:rsid w:val="00C6322B"/>
    <w:rsid w:val="00C63A07"/>
    <w:rsid w:val="00C6404F"/>
    <w:rsid w:val="00C64444"/>
    <w:rsid w:val="00C64DD8"/>
    <w:rsid w:val="00C652C2"/>
    <w:rsid w:val="00C653E9"/>
    <w:rsid w:val="00C657B0"/>
    <w:rsid w:val="00C65912"/>
    <w:rsid w:val="00C65D17"/>
    <w:rsid w:val="00C65EF8"/>
    <w:rsid w:val="00C66578"/>
    <w:rsid w:val="00C67B1E"/>
    <w:rsid w:val="00C70631"/>
    <w:rsid w:val="00C7083C"/>
    <w:rsid w:val="00C70B62"/>
    <w:rsid w:val="00C70C36"/>
    <w:rsid w:val="00C70CF8"/>
    <w:rsid w:val="00C70F0A"/>
    <w:rsid w:val="00C71092"/>
    <w:rsid w:val="00C71200"/>
    <w:rsid w:val="00C71346"/>
    <w:rsid w:val="00C713FF"/>
    <w:rsid w:val="00C716BD"/>
    <w:rsid w:val="00C71808"/>
    <w:rsid w:val="00C71CAA"/>
    <w:rsid w:val="00C71D4E"/>
    <w:rsid w:val="00C7263F"/>
    <w:rsid w:val="00C726B4"/>
    <w:rsid w:val="00C72C0D"/>
    <w:rsid w:val="00C731B4"/>
    <w:rsid w:val="00C73641"/>
    <w:rsid w:val="00C739AA"/>
    <w:rsid w:val="00C73B7E"/>
    <w:rsid w:val="00C73FF6"/>
    <w:rsid w:val="00C741FD"/>
    <w:rsid w:val="00C7459C"/>
    <w:rsid w:val="00C74B9B"/>
    <w:rsid w:val="00C74D70"/>
    <w:rsid w:val="00C75162"/>
    <w:rsid w:val="00C7541C"/>
    <w:rsid w:val="00C75BC9"/>
    <w:rsid w:val="00C7622C"/>
    <w:rsid w:val="00C76976"/>
    <w:rsid w:val="00C77175"/>
    <w:rsid w:val="00C777A0"/>
    <w:rsid w:val="00C77AB8"/>
    <w:rsid w:val="00C8005A"/>
    <w:rsid w:val="00C80284"/>
    <w:rsid w:val="00C803CA"/>
    <w:rsid w:val="00C8077D"/>
    <w:rsid w:val="00C81604"/>
    <w:rsid w:val="00C81CD9"/>
    <w:rsid w:val="00C8212B"/>
    <w:rsid w:val="00C821C9"/>
    <w:rsid w:val="00C8237F"/>
    <w:rsid w:val="00C8254A"/>
    <w:rsid w:val="00C828C4"/>
    <w:rsid w:val="00C83360"/>
    <w:rsid w:val="00C83380"/>
    <w:rsid w:val="00C83957"/>
    <w:rsid w:val="00C83A28"/>
    <w:rsid w:val="00C84672"/>
    <w:rsid w:val="00C84848"/>
    <w:rsid w:val="00C84ED9"/>
    <w:rsid w:val="00C84F37"/>
    <w:rsid w:val="00C8576F"/>
    <w:rsid w:val="00C85E74"/>
    <w:rsid w:val="00C85E91"/>
    <w:rsid w:val="00C8635F"/>
    <w:rsid w:val="00C867B8"/>
    <w:rsid w:val="00C86845"/>
    <w:rsid w:val="00C86D70"/>
    <w:rsid w:val="00C8717B"/>
    <w:rsid w:val="00C8772C"/>
    <w:rsid w:val="00C87D32"/>
    <w:rsid w:val="00C90629"/>
    <w:rsid w:val="00C90C9C"/>
    <w:rsid w:val="00C90DDE"/>
    <w:rsid w:val="00C90FF4"/>
    <w:rsid w:val="00C9150F"/>
    <w:rsid w:val="00C91839"/>
    <w:rsid w:val="00C91A8D"/>
    <w:rsid w:val="00C922C6"/>
    <w:rsid w:val="00C92674"/>
    <w:rsid w:val="00C92ABD"/>
    <w:rsid w:val="00C92B6F"/>
    <w:rsid w:val="00C9333F"/>
    <w:rsid w:val="00C93469"/>
    <w:rsid w:val="00C9375B"/>
    <w:rsid w:val="00C9386C"/>
    <w:rsid w:val="00C93CA1"/>
    <w:rsid w:val="00C9448B"/>
    <w:rsid w:val="00C94596"/>
    <w:rsid w:val="00C945B8"/>
    <w:rsid w:val="00C94937"/>
    <w:rsid w:val="00C94DFA"/>
    <w:rsid w:val="00C95355"/>
    <w:rsid w:val="00C957E2"/>
    <w:rsid w:val="00C95C61"/>
    <w:rsid w:val="00C962B6"/>
    <w:rsid w:val="00C96FEA"/>
    <w:rsid w:val="00C9732E"/>
    <w:rsid w:val="00C976DF"/>
    <w:rsid w:val="00C97D12"/>
    <w:rsid w:val="00CA0320"/>
    <w:rsid w:val="00CA052F"/>
    <w:rsid w:val="00CA05BD"/>
    <w:rsid w:val="00CA09DB"/>
    <w:rsid w:val="00CA0E13"/>
    <w:rsid w:val="00CA1056"/>
    <w:rsid w:val="00CA1359"/>
    <w:rsid w:val="00CA1796"/>
    <w:rsid w:val="00CA19A3"/>
    <w:rsid w:val="00CA2029"/>
    <w:rsid w:val="00CA2157"/>
    <w:rsid w:val="00CA23D9"/>
    <w:rsid w:val="00CA28D2"/>
    <w:rsid w:val="00CA2C6E"/>
    <w:rsid w:val="00CA30F5"/>
    <w:rsid w:val="00CA342C"/>
    <w:rsid w:val="00CA355F"/>
    <w:rsid w:val="00CA3A61"/>
    <w:rsid w:val="00CA4758"/>
    <w:rsid w:val="00CA4C70"/>
    <w:rsid w:val="00CA4D07"/>
    <w:rsid w:val="00CA4E42"/>
    <w:rsid w:val="00CA631D"/>
    <w:rsid w:val="00CA6518"/>
    <w:rsid w:val="00CA6553"/>
    <w:rsid w:val="00CB00AF"/>
    <w:rsid w:val="00CB0137"/>
    <w:rsid w:val="00CB0161"/>
    <w:rsid w:val="00CB08BB"/>
    <w:rsid w:val="00CB0FD5"/>
    <w:rsid w:val="00CB17F6"/>
    <w:rsid w:val="00CB1C51"/>
    <w:rsid w:val="00CB1E25"/>
    <w:rsid w:val="00CB2374"/>
    <w:rsid w:val="00CB2A6F"/>
    <w:rsid w:val="00CB3211"/>
    <w:rsid w:val="00CB3485"/>
    <w:rsid w:val="00CB3535"/>
    <w:rsid w:val="00CB382D"/>
    <w:rsid w:val="00CB45F9"/>
    <w:rsid w:val="00CB5018"/>
    <w:rsid w:val="00CB51F2"/>
    <w:rsid w:val="00CB541F"/>
    <w:rsid w:val="00CB59A7"/>
    <w:rsid w:val="00CB5A1B"/>
    <w:rsid w:val="00CB5CA3"/>
    <w:rsid w:val="00CB5FF9"/>
    <w:rsid w:val="00CB69C0"/>
    <w:rsid w:val="00CB6C52"/>
    <w:rsid w:val="00CB6D1B"/>
    <w:rsid w:val="00CB7668"/>
    <w:rsid w:val="00CB7FA4"/>
    <w:rsid w:val="00CC0842"/>
    <w:rsid w:val="00CC0B9A"/>
    <w:rsid w:val="00CC0E54"/>
    <w:rsid w:val="00CC168C"/>
    <w:rsid w:val="00CC1B6A"/>
    <w:rsid w:val="00CC1CC5"/>
    <w:rsid w:val="00CC200E"/>
    <w:rsid w:val="00CC2051"/>
    <w:rsid w:val="00CC26CA"/>
    <w:rsid w:val="00CC2781"/>
    <w:rsid w:val="00CC2C7C"/>
    <w:rsid w:val="00CC393E"/>
    <w:rsid w:val="00CC39AD"/>
    <w:rsid w:val="00CC3D56"/>
    <w:rsid w:val="00CC3E0C"/>
    <w:rsid w:val="00CC4414"/>
    <w:rsid w:val="00CC454F"/>
    <w:rsid w:val="00CC4DAE"/>
    <w:rsid w:val="00CC59A2"/>
    <w:rsid w:val="00CC5E1E"/>
    <w:rsid w:val="00CC6007"/>
    <w:rsid w:val="00CC6079"/>
    <w:rsid w:val="00CC636B"/>
    <w:rsid w:val="00CC65B0"/>
    <w:rsid w:val="00CC6AFD"/>
    <w:rsid w:val="00CC709B"/>
    <w:rsid w:val="00CC75ED"/>
    <w:rsid w:val="00CC76BA"/>
    <w:rsid w:val="00CC7B45"/>
    <w:rsid w:val="00CC7FB3"/>
    <w:rsid w:val="00CD0BA1"/>
    <w:rsid w:val="00CD0CF6"/>
    <w:rsid w:val="00CD1492"/>
    <w:rsid w:val="00CD159C"/>
    <w:rsid w:val="00CD1894"/>
    <w:rsid w:val="00CD1E75"/>
    <w:rsid w:val="00CD21F9"/>
    <w:rsid w:val="00CD283C"/>
    <w:rsid w:val="00CD2A4B"/>
    <w:rsid w:val="00CD38EA"/>
    <w:rsid w:val="00CD3C95"/>
    <w:rsid w:val="00CD3E66"/>
    <w:rsid w:val="00CD4360"/>
    <w:rsid w:val="00CD44DB"/>
    <w:rsid w:val="00CD4B9E"/>
    <w:rsid w:val="00CD4CF5"/>
    <w:rsid w:val="00CD4FBF"/>
    <w:rsid w:val="00CD53C0"/>
    <w:rsid w:val="00CD5471"/>
    <w:rsid w:val="00CD5FEB"/>
    <w:rsid w:val="00CD618A"/>
    <w:rsid w:val="00CD6318"/>
    <w:rsid w:val="00CD6371"/>
    <w:rsid w:val="00CD656D"/>
    <w:rsid w:val="00CD749B"/>
    <w:rsid w:val="00CD79B5"/>
    <w:rsid w:val="00CD7EE7"/>
    <w:rsid w:val="00CE00F9"/>
    <w:rsid w:val="00CE0497"/>
    <w:rsid w:val="00CE0AF7"/>
    <w:rsid w:val="00CE0E31"/>
    <w:rsid w:val="00CE1993"/>
    <w:rsid w:val="00CE1A01"/>
    <w:rsid w:val="00CE1C5C"/>
    <w:rsid w:val="00CE20DE"/>
    <w:rsid w:val="00CE234B"/>
    <w:rsid w:val="00CE2C76"/>
    <w:rsid w:val="00CE39B4"/>
    <w:rsid w:val="00CE3C84"/>
    <w:rsid w:val="00CE3E47"/>
    <w:rsid w:val="00CE42AA"/>
    <w:rsid w:val="00CE4684"/>
    <w:rsid w:val="00CE478C"/>
    <w:rsid w:val="00CE49C2"/>
    <w:rsid w:val="00CE4AA3"/>
    <w:rsid w:val="00CE4B1A"/>
    <w:rsid w:val="00CE4BFD"/>
    <w:rsid w:val="00CE534C"/>
    <w:rsid w:val="00CE5461"/>
    <w:rsid w:val="00CE546F"/>
    <w:rsid w:val="00CE5986"/>
    <w:rsid w:val="00CE644E"/>
    <w:rsid w:val="00CE6C62"/>
    <w:rsid w:val="00CE6EA1"/>
    <w:rsid w:val="00CE6FE2"/>
    <w:rsid w:val="00CE70D9"/>
    <w:rsid w:val="00CE7869"/>
    <w:rsid w:val="00CF05CD"/>
    <w:rsid w:val="00CF06A7"/>
    <w:rsid w:val="00CF0A28"/>
    <w:rsid w:val="00CF0AE4"/>
    <w:rsid w:val="00CF0BF8"/>
    <w:rsid w:val="00CF16B0"/>
    <w:rsid w:val="00CF173B"/>
    <w:rsid w:val="00CF2041"/>
    <w:rsid w:val="00CF25C8"/>
    <w:rsid w:val="00CF2BFB"/>
    <w:rsid w:val="00CF2C43"/>
    <w:rsid w:val="00CF2D2F"/>
    <w:rsid w:val="00CF324E"/>
    <w:rsid w:val="00CF3AA3"/>
    <w:rsid w:val="00CF3E0F"/>
    <w:rsid w:val="00CF3FA7"/>
    <w:rsid w:val="00CF4164"/>
    <w:rsid w:val="00CF41FF"/>
    <w:rsid w:val="00CF427A"/>
    <w:rsid w:val="00CF45D8"/>
    <w:rsid w:val="00CF4719"/>
    <w:rsid w:val="00CF4828"/>
    <w:rsid w:val="00CF4B5C"/>
    <w:rsid w:val="00CF4BDE"/>
    <w:rsid w:val="00CF5399"/>
    <w:rsid w:val="00CF5837"/>
    <w:rsid w:val="00CF5BB3"/>
    <w:rsid w:val="00CF5D0A"/>
    <w:rsid w:val="00CF6380"/>
    <w:rsid w:val="00CF6751"/>
    <w:rsid w:val="00CF6A80"/>
    <w:rsid w:val="00CF6D5B"/>
    <w:rsid w:val="00CF6F82"/>
    <w:rsid w:val="00CF722C"/>
    <w:rsid w:val="00CF7493"/>
    <w:rsid w:val="00CF76BA"/>
    <w:rsid w:val="00CF794C"/>
    <w:rsid w:val="00CF7D46"/>
    <w:rsid w:val="00D0020E"/>
    <w:rsid w:val="00D0054F"/>
    <w:rsid w:val="00D00A3E"/>
    <w:rsid w:val="00D00CCD"/>
    <w:rsid w:val="00D00EE0"/>
    <w:rsid w:val="00D0120F"/>
    <w:rsid w:val="00D014FE"/>
    <w:rsid w:val="00D017F8"/>
    <w:rsid w:val="00D01F8B"/>
    <w:rsid w:val="00D0297D"/>
    <w:rsid w:val="00D02DE8"/>
    <w:rsid w:val="00D02EB3"/>
    <w:rsid w:val="00D0337C"/>
    <w:rsid w:val="00D0350C"/>
    <w:rsid w:val="00D03905"/>
    <w:rsid w:val="00D03D42"/>
    <w:rsid w:val="00D04446"/>
    <w:rsid w:val="00D044A7"/>
    <w:rsid w:val="00D049EE"/>
    <w:rsid w:val="00D04C7A"/>
    <w:rsid w:val="00D05050"/>
    <w:rsid w:val="00D066B6"/>
    <w:rsid w:val="00D07384"/>
    <w:rsid w:val="00D07E7F"/>
    <w:rsid w:val="00D106F8"/>
    <w:rsid w:val="00D10ACC"/>
    <w:rsid w:val="00D10D95"/>
    <w:rsid w:val="00D10E62"/>
    <w:rsid w:val="00D113AE"/>
    <w:rsid w:val="00D1153E"/>
    <w:rsid w:val="00D1175B"/>
    <w:rsid w:val="00D119EB"/>
    <w:rsid w:val="00D12300"/>
    <w:rsid w:val="00D12345"/>
    <w:rsid w:val="00D125DC"/>
    <w:rsid w:val="00D1291E"/>
    <w:rsid w:val="00D12B31"/>
    <w:rsid w:val="00D12C44"/>
    <w:rsid w:val="00D13069"/>
    <w:rsid w:val="00D13335"/>
    <w:rsid w:val="00D13457"/>
    <w:rsid w:val="00D138B3"/>
    <w:rsid w:val="00D14523"/>
    <w:rsid w:val="00D14620"/>
    <w:rsid w:val="00D15522"/>
    <w:rsid w:val="00D15CFA"/>
    <w:rsid w:val="00D15F7C"/>
    <w:rsid w:val="00D163E9"/>
    <w:rsid w:val="00D17C21"/>
    <w:rsid w:val="00D17CA8"/>
    <w:rsid w:val="00D201D6"/>
    <w:rsid w:val="00D20534"/>
    <w:rsid w:val="00D20A74"/>
    <w:rsid w:val="00D20B78"/>
    <w:rsid w:val="00D20F6F"/>
    <w:rsid w:val="00D2153E"/>
    <w:rsid w:val="00D217E5"/>
    <w:rsid w:val="00D21C98"/>
    <w:rsid w:val="00D227F2"/>
    <w:rsid w:val="00D228D0"/>
    <w:rsid w:val="00D2315A"/>
    <w:rsid w:val="00D23D07"/>
    <w:rsid w:val="00D24173"/>
    <w:rsid w:val="00D2443A"/>
    <w:rsid w:val="00D252A8"/>
    <w:rsid w:val="00D25A01"/>
    <w:rsid w:val="00D2616A"/>
    <w:rsid w:val="00D26CCF"/>
    <w:rsid w:val="00D26F56"/>
    <w:rsid w:val="00D26FC7"/>
    <w:rsid w:val="00D27154"/>
    <w:rsid w:val="00D27423"/>
    <w:rsid w:val="00D278DE"/>
    <w:rsid w:val="00D306D5"/>
    <w:rsid w:val="00D31170"/>
    <w:rsid w:val="00D31303"/>
    <w:rsid w:val="00D3143F"/>
    <w:rsid w:val="00D3152B"/>
    <w:rsid w:val="00D31796"/>
    <w:rsid w:val="00D31B41"/>
    <w:rsid w:val="00D31C7B"/>
    <w:rsid w:val="00D32AF1"/>
    <w:rsid w:val="00D32B50"/>
    <w:rsid w:val="00D33FD7"/>
    <w:rsid w:val="00D3421C"/>
    <w:rsid w:val="00D34229"/>
    <w:rsid w:val="00D34837"/>
    <w:rsid w:val="00D34A5D"/>
    <w:rsid w:val="00D34FA8"/>
    <w:rsid w:val="00D353CB"/>
    <w:rsid w:val="00D35C62"/>
    <w:rsid w:val="00D36A69"/>
    <w:rsid w:val="00D36CAE"/>
    <w:rsid w:val="00D37478"/>
    <w:rsid w:val="00D377AA"/>
    <w:rsid w:val="00D404DB"/>
    <w:rsid w:val="00D415A0"/>
    <w:rsid w:val="00D41C6D"/>
    <w:rsid w:val="00D41E37"/>
    <w:rsid w:val="00D41EDB"/>
    <w:rsid w:val="00D41F4A"/>
    <w:rsid w:val="00D425B3"/>
    <w:rsid w:val="00D4261C"/>
    <w:rsid w:val="00D42D4B"/>
    <w:rsid w:val="00D42E38"/>
    <w:rsid w:val="00D43052"/>
    <w:rsid w:val="00D432A0"/>
    <w:rsid w:val="00D433AA"/>
    <w:rsid w:val="00D436BF"/>
    <w:rsid w:val="00D43D1D"/>
    <w:rsid w:val="00D43D5D"/>
    <w:rsid w:val="00D440E9"/>
    <w:rsid w:val="00D4470C"/>
    <w:rsid w:val="00D447FD"/>
    <w:rsid w:val="00D44F86"/>
    <w:rsid w:val="00D458B7"/>
    <w:rsid w:val="00D45B63"/>
    <w:rsid w:val="00D45CAA"/>
    <w:rsid w:val="00D45EB3"/>
    <w:rsid w:val="00D45F15"/>
    <w:rsid w:val="00D46EDE"/>
    <w:rsid w:val="00D47D76"/>
    <w:rsid w:val="00D47DD5"/>
    <w:rsid w:val="00D508A2"/>
    <w:rsid w:val="00D51D0F"/>
    <w:rsid w:val="00D52629"/>
    <w:rsid w:val="00D527D9"/>
    <w:rsid w:val="00D5285F"/>
    <w:rsid w:val="00D528E9"/>
    <w:rsid w:val="00D53802"/>
    <w:rsid w:val="00D53C24"/>
    <w:rsid w:val="00D53E4A"/>
    <w:rsid w:val="00D550B6"/>
    <w:rsid w:val="00D559E4"/>
    <w:rsid w:val="00D55B15"/>
    <w:rsid w:val="00D5614A"/>
    <w:rsid w:val="00D565F0"/>
    <w:rsid w:val="00D56B00"/>
    <w:rsid w:val="00D57702"/>
    <w:rsid w:val="00D579AF"/>
    <w:rsid w:val="00D57BCC"/>
    <w:rsid w:val="00D6003C"/>
    <w:rsid w:val="00D6050F"/>
    <w:rsid w:val="00D607FB"/>
    <w:rsid w:val="00D60B30"/>
    <w:rsid w:val="00D60F64"/>
    <w:rsid w:val="00D60F81"/>
    <w:rsid w:val="00D614B8"/>
    <w:rsid w:val="00D61D90"/>
    <w:rsid w:val="00D62716"/>
    <w:rsid w:val="00D63105"/>
    <w:rsid w:val="00D63468"/>
    <w:rsid w:val="00D6359C"/>
    <w:rsid w:val="00D63CC9"/>
    <w:rsid w:val="00D64631"/>
    <w:rsid w:val="00D6469C"/>
    <w:rsid w:val="00D67AE3"/>
    <w:rsid w:val="00D67F34"/>
    <w:rsid w:val="00D7080B"/>
    <w:rsid w:val="00D70A2A"/>
    <w:rsid w:val="00D70C45"/>
    <w:rsid w:val="00D71D25"/>
    <w:rsid w:val="00D721B0"/>
    <w:rsid w:val="00D72293"/>
    <w:rsid w:val="00D7281B"/>
    <w:rsid w:val="00D7299C"/>
    <w:rsid w:val="00D72E5D"/>
    <w:rsid w:val="00D73492"/>
    <w:rsid w:val="00D736B1"/>
    <w:rsid w:val="00D73F3F"/>
    <w:rsid w:val="00D7412B"/>
    <w:rsid w:val="00D74D9A"/>
    <w:rsid w:val="00D75F47"/>
    <w:rsid w:val="00D762B9"/>
    <w:rsid w:val="00D764DA"/>
    <w:rsid w:val="00D76AC1"/>
    <w:rsid w:val="00D7763D"/>
    <w:rsid w:val="00D77810"/>
    <w:rsid w:val="00D77B33"/>
    <w:rsid w:val="00D77D20"/>
    <w:rsid w:val="00D77D87"/>
    <w:rsid w:val="00D80009"/>
    <w:rsid w:val="00D80E78"/>
    <w:rsid w:val="00D81369"/>
    <w:rsid w:val="00D8171C"/>
    <w:rsid w:val="00D8201B"/>
    <w:rsid w:val="00D824FF"/>
    <w:rsid w:val="00D82930"/>
    <w:rsid w:val="00D829D3"/>
    <w:rsid w:val="00D8311C"/>
    <w:rsid w:val="00D8329A"/>
    <w:rsid w:val="00D83EB6"/>
    <w:rsid w:val="00D83F04"/>
    <w:rsid w:val="00D83F94"/>
    <w:rsid w:val="00D84AC0"/>
    <w:rsid w:val="00D854B5"/>
    <w:rsid w:val="00D85530"/>
    <w:rsid w:val="00D86BE2"/>
    <w:rsid w:val="00D87424"/>
    <w:rsid w:val="00D87BA3"/>
    <w:rsid w:val="00D87E73"/>
    <w:rsid w:val="00D9020B"/>
    <w:rsid w:val="00D90559"/>
    <w:rsid w:val="00D90BB3"/>
    <w:rsid w:val="00D90C00"/>
    <w:rsid w:val="00D90E06"/>
    <w:rsid w:val="00D910F2"/>
    <w:rsid w:val="00D91973"/>
    <w:rsid w:val="00D919FB"/>
    <w:rsid w:val="00D91ED4"/>
    <w:rsid w:val="00D924F1"/>
    <w:rsid w:val="00D927F1"/>
    <w:rsid w:val="00D92EC1"/>
    <w:rsid w:val="00D92F9D"/>
    <w:rsid w:val="00D9382C"/>
    <w:rsid w:val="00D94D24"/>
    <w:rsid w:val="00D94DE2"/>
    <w:rsid w:val="00D952D6"/>
    <w:rsid w:val="00D95B45"/>
    <w:rsid w:val="00D95D2B"/>
    <w:rsid w:val="00D95D68"/>
    <w:rsid w:val="00D96758"/>
    <w:rsid w:val="00D96849"/>
    <w:rsid w:val="00D96F10"/>
    <w:rsid w:val="00D97236"/>
    <w:rsid w:val="00D976EC"/>
    <w:rsid w:val="00D977C0"/>
    <w:rsid w:val="00D97DAF"/>
    <w:rsid w:val="00DA0249"/>
    <w:rsid w:val="00DA0457"/>
    <w:rsid w:val="00DA055A"/>
    <w:rsid w:val="00DA0AFF"/>
    <w:rsid w:val="00DA1037"/>
    <w:rsid w:val="00DA110C"/>
    <w:rsid w:val="00DA17AE"/>
    <w:rsid w:val="00DA3F0E"/>
    <w:rsid w:val="00DA3FA9"/>
    <w:rsid w:val="00DA4030"/>
    <w:rsid w:val="00DA4108"/>
    <w:rsid w:val="00DA450F"/>
    <w:rsid w:val="00DA4631"/>
    <w:rsid w:val="00DA4775"/>
    <w:rsid w:val="00DA4781"/>
    <w:rsid w:val="00DA4991"/>
    <w:rsid w:val="00DA5614"/>
    <w:rsid w:val="00DA5CEB"/>
    <w:rsid w:val="00DA65F8"/>
    <w:rsid w:val="00DA678C"/>
    <w:rsid w:val="00DA71C6"/>
    <w:rsid w:val="00DA735E"/>
    <w:rsid w:val="00DA7608"/>
    <w:rsid w:val="00DA7669"/>
    <w:rsid w:val="00DA76CB"/>
    <w:rsid w:val="00DB0464"/>
    <w:rsid w:val="00DB0BCA"/>
    <w:rsid w:val="00DB1427"/>
    <w:rsid w:val="00DB17EC"/>
    <w:rsid w:val="00DB1D31"/>
    <w:rsid w:val="00DB1F6C"/>
    <w:rsid w:val="00DB2652"/>
    <w:rsid w:val="00DB2F81"/>
    <w:rsid w:val="00DB348A"/>
    <w:rsid w:val="00DB430C"/>
    <w:rsid w:val="00DB4521"/>
    <w:rsid w:val="00DB4B54"/>
    <w:rsid w:val="00DB4DC3"/>
    <w:rsid w:val="00DB4E11"/>
    <w:rsid w:val="00DB58E4"/>
    <w:rsid w:val="00DB59F4"/>
    <w:rsid w:val="00DB5A12"/>
    <w:rsid w:val="00DB5BB3"/>
    <w:rsid w:val="00DB67B6"/>
    <w:rsid w:val="00DB6BC2"/>
    <w:rsid w:val="00DB7720"/>
    <w:rsid w:val="00DC0661"/>
    <w:rsid w:val="00DC0811"/>
    <w:rsid w:val="00DC159E"/>
    <w:rsid w:val="00DC164D"/>
    <w:rsid w:val="00DC2527"/>
    <w:rsid w:val="00DC26A1"/>
    <w:rsid w:val="00DC2AAB"/>
    <w:rsid w:val="00DC313A"/>
    <w:rsid w:val="00DC343A"/>
    <w:rsid w:val="00DC411C"/>
    <w:rsid w:val="00DC4364"/>
    <w:rsid w:val="00DC53EF"/>
    <w:rsid w:val="00DC555E"/>
    <w:rsid w:val="00DC66F3"/>
    <w:rsid w:val="00DC6987"/>
    <w:rsid w:val="00DC6AEF"/>
    <w:rsid w:val="00DC6CE2"/>
    <w:rsid w:val="00DC6F68"/>
    <w:rsid w:val="00DC7152"/>
    <w:rsid w:val="00DC756B"/>
    <w:rsid w:val="00DC756C"/>
    <w:rsid w:val="00DC76B1"/>
    <w:rsid w:val="00DC78DF"/>
    <w:rsid w:val="00DC7D52"/>
    <w:rsid w:val="00DC7F6E"/>
    <w:rsid w:val="00DD0296"/>
    <w:rsid w:val="00DD0375"/>
    <w:rsid w:val="00DD07C5"/>
    <w:rsid w:val="00DD0AB0"/>
    <w:rsid w:val="00DD0B1D"/>
    <w:rsid w:val="00DD0BC9"/>
    <w:rsid w:val="00DD0E0C"/>
    <w:rsid w:val="00DD1048"/>
    <w:rsid w:val="00DD14B4"/>
    <w:rsid w:val="00DD14FD"/>
    <w:rsid w:val="00DD1701"/>
    <w:rsid w:val="00DD1892"/>
    <w:rsid w:val="00DD1EE9"/>
    <w:rsid w:val="00DD22E4"/>
    <w:rsid w:val="00DD2673"/>
    <w:rsid w:val="00DD2719"/>
    <w:rsid w:val="00DD37FE"/>
    <w:rsid w:val="00DD40A4"/>
    <w:rsid w:val="00DD47A7"/>
    <w:rsid w:val="00DD4854"/>
    <w:rsid w:val="00DD4AC9"/>
    <w:rsid w:val="00DD4ED5"/>
    <w:rsid w:val="00DD5DF2"/>
    <w:rsid w:val="00DD60AE"/>
    <w:rsid w:val="00DD6CCE"/>
    <w:rsid w:val="00DD7149"/>
    <w:rsid w:val="00DD7F0F"/>
    <w:rsid w:val="00DE0089"/>
    <w:rsid w:val="00DE014C"/>
    <w:rsid w:val="00DE0250"/>
    <w:rsid w:val="00DE096D"/>
    <w:rsid w:val="00DE098F"/>
    <w:rsid w:val="00DE0AB9"/>
    <w:rsid w:val="00DE1403"/>
    <w:rsid w:val="00DE15F7"/>
    <w:rsid w:val="00DE171D"/>
    <w:rsid w:val="00DE1A15"/>
    <w:rsid w:val="00DE20FE"/>
    <w:rsid w:val="00DE2125"/>
    <w:rsid w:val="00DE251D"/>
    <w:rsid w:val="00DE26FF"/>
    <w:rsid w:val="00DE3538"/>
    <w:rsid w:val="00DE38D8"/>
    <w:rsid w:val="00DE4784"/>
    <w:rsid w:val="00DE4D39"/>
    <w:rsid w:val="00DE4D82"/>
    <w:rsid w:val="00DE5379"/>
    <w:rsid w:val="00DE544C"/>
    <w:rsid w:val="00DE6633"/>
    <w:rsid w:val="00DE671E"/>
    <w:rsid w:val="00DE6753"/>
    <w:rsid w:val="00DE70C1"/>
    <w:rsid w:val="00DE7675"/>
    <w:rsid w:val="00DE7A37"/>
    <w:rsid w:val="00DE7BB2"/>
    <w:rsid w:val="00DF01EE"/>
    <w:rsid w:val="00DF04F6"/>
    <w:rsid w:val="00DF05B5"/>
    <w:rsid w:val="00DF05EA"/>
    <w:rsid w:val="00DF0A55"/>
    <w:rsid w:val="00DF0AE7"/>
    <w:rsid w:val="00DF1D52"/>
    <w:rsid w:val="00DF1E1B"/>
    <w:rsid w:val="00DF215A"/>
    <w:rsid w:val="00DF28EF"/>
    <w:rsid w:val="00DF3F93"/>
    <w:rsid w:val="00DF3FCE"/>
    <w:rsid w:val="00DF48CE"/>
    <w:rsid w:val="00DF4D74"/>
    <w:rsid w:val="00DF4D9C"/>
    <w:rsid w:val="00DF4EF7"/>
    <w:rsid w:val="00DF5040"/>
    <w:rsid w:val="00DF533A"/>
    <w:rsid w:val="00DF54EF"/>
    <w:rsid w:val="00DF5BA0"/>
    <w:rsid w:val="00DF6044"/>
    <w:rsid w:val="00DF678B"/>
    <w:rsid w:val="00DF6DC4"/>
    <w:rsid w:val="00DF7027"/>
    <w:rsid w:val="00DF76B9"/>
    <w:rsid w:val="00DF7DEA"/>
    <w:rsid w:val="00DF7F52"/>
    <w:rsid w:val="00E00358"/>
    <w:rsid w:val="00E00701"/>
    <w:rsid w:val="00E00734"/>
    <w:rsid w:val="00E007D0"/>
    <w:rsid w:val="00E00C63"/>
    <w:rsid w:val="00E00F88"/>
    <w:rsid w:val="00E019BA"/>
    <w:rsid w:val="00E01A0E"/>
    <w:rsid w:val="00E01DEA"/>
    <w:rsid w:val="00E024D1"/>
    <w:rsid w:val="00E0254C"/>
    <w:rsid w:val="00E02AAA"/>
    <w:rsid w:val="00E02C34"/>
    <w:rsid w:val="00E03678"/>
    <w:rsid w:val="00E040D8"/>
    <w:rsid w:val="00E04383"/>
    <w:rsid w:val="00E0439E"/>
    <w:rsid w:val="00E04485"/>
    <w:rsid w:val="00E0452E"/>
    <w:rsid w:val="00E045E2"/>
    <w:rsid w:val="00E04934"/>
    <w:rsid w:val="00E04F80"/>
    <w:rsid w:val="00E04FDE"/>
    <w:rsid w:val="00E066FC"/>
    <w:rsid w:val="00E0670D"/>
    <w:rsid w:val="00E07401"/>
    <w:rsid w:val="00E07B42"/>
    <w:rsid w:val="00E07B73"/>
    <w:rsid w:val="00E07B8F"/>
    <w:rsid w:val="00E10274"/>
    <w:rsid w:val="00E1029B"/>
    <w:rsid w:val="00E10494"/>
    <w:rsid w:val="00E10C56"/>
    <w:rsid w:val="00E110D0"/>
    <w:rsid w:val="00E11498"/>
    <w:rsid w:val="00E11C09"/>
    <w:rsid w:val="00E126FF"/>
    <w:rsid w:val="00E12A73"/>
    <w:rsid w:val="00E139A7"/>
    <w:rsid w:val="00E13DA8"/>
    <w:rsid w:val="00E140ED"/>
    <w:rsid w:val="00E1436B"/>
    <w:rsid w:val="00E1445F"/>
    <w:rsid w:val="00E14B94"/>
    <w:rsid w:val="00E15273"/>
    <w:rsid w:val="00E153D4"/>
    <w:rsid w:val="00E15C70"/>
    <w:rsid w:val="00E15CBD"/>
    <w:rsid w:val="00E15E00"/>
    <w:rsid w:val="00E1638F"/>
    <w:rsid w:val="00E166B0"/>
    <w:rsid w:val="00E16BF2"/>
    <w:rsid w:val="00E170A0"/>
    <w:rsid w:val="00E177B5"/>
    <w:rsid w:val="00E2104B"/>
    <w:rsid w:val="00E213E0"/>
    <w:rsid w:val="00E21640"/>
    <w:rsid w:val="00E21C79"/>
    <w:rsid w:val="00E21EDF"/>
    <w:rsid w:val="00E21FE7"/>
    <w:rsid w:val="00E221F6"/>
    <w:rsid w:val="00E2248E"/>
    <w:rsid w:val="00E22EDB"/>
    <w:rsid w:val="00E22F9E"/>
    <w:rsid w:val="00E237FA"/>
    <w:rsid w:val="00E23DCD"/>
    <w:rsid w:val="00E240D6"/>
    <w:rsid w:val="00E24152"/>
    <w:rsid w:val="00E24BBC"/>
    <w:rsid w:val="00E24D49"/>
    <w:rsid w:val="00E24F0E"/>
    <w:rsid w:val="00E25931"/>
    <w:rsid w:val="00E25CFE"/>
    <w:rsid w:val="00E25DCB"/>
    <w:rsid w:val="00E25FFF"/>
    <w:rsid w:val="00E26449"/>
    <w:rsid w:val="00E264F5"/>
    <w:rsid w:val="00E26DA7"/>
    <w:rsid w:val="00E26ECA"/>
    <w:rsid w:val="00E27053"/>
    <w:rsid w:val="00E27432"/>
    <w:rsid w:val="00E27907"/>
    <w:rsid w:val="00E27F34"/>
    <w:rsid w:val="00E3048E"/>
    <w:rsid w:val="00E30B2F"/>
    <w:rsid w:val="00E30CD3"/>
    <w:rsid w:val="00E30D18"/>
    <w:rsid w:val="00E30F59"/>
    <w:rsid w:val="00E31272"/>
    <w:rsid w:val="00E31973"/>
    <w:rsid w:val="00E31DC7"/>
    <w:rsid w:val="00E323EA"/>
    <w:rsid w:val="00E32606"/>
    <w:rsid w:val="00E32AC8"/>
    <w:rsid w:val="00E32D0F"/>
    <w:rsid w:val="00E33016"/>
    <w:rsid w:val="00E33182"/>
    <w:rsid w:val="00E33A04"/>
    <w:rsid w:val="00E33CD8"/>
    <w:rsid w:val="00E33E3B"/>
    <w:rsid w:val="00E347E5"/>
    <w:rsid w:val="00E34D19"/>
    <w:rsid w:val="00E35853"/>
    <w:rsid w:val="00E35CFC"/>
    <w:rsid w:val="00E360A7"/>
    <w:rsid w:val="00E365A4"/>
    <w:rsid w:val="00E36F83"/>
    <w:rsid w:val="00E37971"/>
    <w:rsid w:val="00E379A9"/>
    <w:rsid w:val="00E37A7D"/>
    <w:rsid w:val="00E37F50"/>
    <w:rsid w:val="00E40021"/>
    <w:rsid w:val="00E401DD"/>
    <w:rsid w:val="00E4028D"/>
    <w:rsid w:val="00E40373"/>
    <w:rsid w:val="00E403A1"/>
    <w:rsid w:val="00E40929"/>
    <w:rsid w:val="00E40D25"/>
    <w:rsid w:val="00E40ED9"/>
    <w:rsid w:val="00E417D1"/>
    <w:rsid w:val="00E426AA"/>
    <w:rsid w:val="00E42B5A"/>
    <w:rsid w:val="00E447B0"/>
    <w:rsid w:val="00E44B6F"/>
    <w:rsid w:val="00E44E37"/>
    <w:rsid w:val="00E45222"/>
    <w:rsid w:val="00E4549F"/>
    <w:rsid w:val="00E45627"/>
    <w:rsid w:val="00E466B5"/>
    <w:rsid w:val="00E4699D"/>
    <w:rsid w:val="00E47297"/>
    <w:rsid w:val="00E47599"/>
    <w:rsid w:val="00E47C3E"/>
    <w:rsid w:val="00E47E2A"/>
    <w:rsid w:val="00E503F7"/>
    <w:rsid w:val="00E50B5F"/>
    <w:rsid w:val="00E50BB5"/>
    <w:rsid w:val="00E50D1D"/>
    <w:rsid w:val="00E5126D"/>
    <w:rsid w:val="00E51BF1"/>
    <w:rsid w:val="00E521BC"/>
    <w:rsid w:val="00E52562"/>
    <w:rsid w:val="00E5266E"/>
    <w:rsid w:val="00E526A9"/>
    <w:rsid w:val="00E526C6"/>
    <w:rsid w:val="00E52D81"/>
    <w:rsid w:val="00E5325A"/>
    <w:rsid w:val="00E5327F"/>
    <w:rsid w:val="00E536E3"/>
    <w:rsid w:val="00E53BD0"/>
    <w:rsid w:val="00E54162"/>
    <w:rsid w:val="00E54492"/>
    <w:rsid w:val="00E54514"/>
    <w:rsid w:val="00E54667"/>
    <w:rsid w:val="00E54AB4"/>
    <w:rsid w:val="00E54F1A"/>
    <w:rsid w:val="00E5503D"/>
    <w:rsid w:val="00E55586"/>
    <w:rsid w:val="00E556A4"/>
    <w:rsid w:val="00E562A8"/>
    <w:rsid w:val="00E56A09"/>
    <w:rsid w:val="00E56E12"/>
    <w:rsid w:val="00E57258"/>
    <w:rsid w:val="00E577F6"/>
    <w:rsid w:val="00E578A6"/>
    <w:rsid w:val="00E57CD3"/>
    <w:rsid w:val="00E57DA6"/>
    <w:rsid w:val="00E57FED"/>
    <w:rsid w:val="00E60294"/>
    <w:rsid w:val="00E60DEF"/>
    <w:rsid w:val="00E60F18"/>
    <w:rsid w:val="00E6143C"/>
    <w:rsid w:val="00E623CB"/>
    <w:rsid w:val="00E62594"/>
    <w:rsid w:val="00E62C6E"/>
    <w:rsid w:val="00E62CBB"/>
    <w:rsid w:val="00E630DC"/>
    <w:rsid w:val="00E63185"/>
    <w:rsid w:val="00E63987"/>
    <w:rsid w:val="00E63B73"/>
    <w:rsid w:val="00E63BE3"/>
    <w:rsid w:val="00E63E47"/>
    <w:rsid w:val="00E63E67"/>
    <w:rsid w:val="00E64641"/>
    <w:rsid w:val="00E64B6D"/>
    <w:rsid w:val="00E64D68"/>
    <w:rsid w:val="00E65191"/>
    <w:rsid w:val="00E6612E"/>
    <w:rsid w:val="00E67AB2"/>
    <w:rsid w:val="00E67B3A"/>
    <w:rsid w:val="00E67C69"/>
    <w:rsid w:val="00E67EA5"/>
    <w:rsid w:val="00E70F9D"/>
    <w:rsid w:val="00E71354"/>
    <w:rsid w:val="00E717EC"/>
    <w:rsid w:val="00E71C49"/>
    <w:rsid w:val="00E72077"/>
    <w:rsid w:val="00E72791"/>
    <w:rsid w:val="00E72AB3"/>
    <w:rsid w:val="00E72E43"/>
    <w:rsid w:val="00E72F5B"/>
    <w:rsid w:val="00E73102"/>
    <w:rsid w:val="00E73604"/>
    <w:rsid w:val="00E7379F"/>
    <w:rsid w:val="00E73AAA"/>
    <w:rsid w:val="00E73ADA"/>
    <w:rsid w:val="00E73BA9"/>
    <w:rsid w:val="00E73CD2"/>
    <w:rsid w:val="00E73E4C"/>
    <w:rsid w:val="00E745B2"/>
    <w:rsid w:val="00E749D5"/>
    <w:rsid w:val="00E74A51"/>
    <w:rsid w:val="00E75098"/>
    <w:rsid w:val="00E755E8"/>
    <w:rsid w:val="00E75710"/>
    <w:rsid w:val="00E75BE3"/>
    <w:rsid w:val="00E75EBA"/>
    <w:rsid w:val="00E7605C"/>
    <w:rsid w:val="00E760A2"/>
    <w:rsid w:val="00E761F0"/>
    <w:rsid w:val="00E76A0D"/>
    <w:rsid w:val="00E76BA4"/>
    <w:rsid w:val="00E76FC7"/>
    <w:rsid w:val="00E771E6"/>
    <w:rsid w:val="00E7755F"/>
    <w:rsid w:val="00E77601"/>
    <w:rsid w:val="00E77E5F"/>
    <w:rsid w:val="00E80AB7"/>
    <w:rsid w:val="00E814E8"/>
    <w:rsid w:val="00E81AAC"/>
    <w:rsid w:val="00E81AEE"/>
    <w:rsid w:val="00E82B8F"/>
    <w:rsid w:val="00E830D3"/>
    <w:rsid w:val="00E8323D"/>
    <w:rsid w:val="00E835F6"/>
    <w:rsid w:val="00E83722"/>
    <w:rsid w:val="00E83C86"/>
    <w:rsid w:val="00E8409E"/>
    <w:rsid w:val="00E84285"/>
    <w:rsid w:val="00E84396"/>
    <w:rsid w:val="00E84C11"/>
    <w:rsid w:val="00E84DA3"/>
    <w:rsid w:val="00E857BE"/>
    <w:rsid w:val="00E8598C"/>
    <w:rsid w:val="00E85D77"/>
    <w:rsid w:val="00E85EDD"/>
    <w:rsid w:val="00E86371"/>
    <w:rsid w:val="00E87DF0"/>
    <w:rsid w:val="00E90466"/>
    <w:rsid w:val="00E904EE"/>
    <w:rsid w:val="00E90574"/>
    <w:rsid w:val="00E91FE2"/>
    <w:rsid w:val="00E924DD"/>
    <w:rsid w:val="00E94235"/>
    <w:rsid w:val="00E95049"/>
    <w:rsid w:val="00E951AD"/>
    <w:rsid w:val="00E962A3"/>
    <w:rsid w:val="00E969B0"/>
    <w:rsid w:val="00E96B98"/>
    <w:rsid w:val="00E96EDD"/>
    <w:rsid w:val="00E971B6"/>
    <w:rsid w:val="00E974B1"/>
    <w:rsid w:val="00E97AEA"/>
    <w:rsid w:val="00EA0331"/>
    <w:rsid w:val="00EA1224"/>
    <w:rsid w:val="00EA133E"/>
    <w:rsid w:val="00EA1B2B"/>
    <w:rsid w:val="00EA1B5C"/>
    <w:rsid w:val="00EA264E"/>
    <w:rsid w:val="00EA2CAD"/>
    <w:rsid w:val="00EA31F6"/>
    <w:rsid w:val="00EA37D3"/>
    <w:rsid w:val="00EA416D"/>
    <w:rsid w:val="00EA43D5"/>
    <w:rsid w:val="00EA4626"/>
    <w:rsid w:val="00EA467F"/>
    <w:rsid w:val="00EA46B1"/>
    <w:rsid w:val="00EA57A8"/>
    <w:rsid w:val="00EA5C3D"/>
    <w:rsid w:val="00EA5FA0"/>
    <w:rsid w:val="00EA6A83"/>
    <w:rsid w:val="00EA6C54"/>
    <w:rsid w:val="00EA6F47"/>
    <w:rsid w:val="00EA79CE"/>
    <w:rsid w:val="00EA7A92"/>
    <w:rsid w:val="00EA7CC5"/>
    <w:rsid w:val="00EB0FF7"/>
    <w:rsid w:val="00EB11C5"/>
    <w:rsid w:val="00EB1296"/>
    <w:rsid w:val="00EB227A"/>
    <w:rsid w:val="00EB2725"/>
    <w:rsid w:val="00EB27DF"/>
    <w:rsid w:val="00EB2885"/>
    <w:rsid w:val="00EB3386"/>
    <w:rsid w:val="00EB3616"/>
    <w:rsid w:val="00EB3628"/>
    <w:rsid w:val="00EB3D6F"/>
    <w:rsid w:val="00EB3E9D"/>
    <w:rsid w:val="00EB431F"/>
    <w:rsid w:val="00EB4771"/>
    <w:rsid w:val="00EB4ACB"/>
    <w:rsid w:val="00EB5D99"/>
    <w:rsid w:val="00EB5DC7"/>
    <w:rsid w:val="00EB6334"/>
    <w:rsid w:val="00EB65E1"/>
    <w:rsid w:val="00EB65FF"/>
    <w:rsid w:val="00EB67DB"/>
    <w:rsid w:val="00EB6A49"/>
    <w:rsid w:val="00EB6EDA"/>
    <w:rsid w:val="00EB6F53"/>
    <w:rsid w:val="00EB780F"/>
    <w:rsid w:val="00EB7A1B"/>
    <w:rsid w:val="00EC043A"/>
    <w:rsid w:val="00EC0529"/>
    <w:rsid w:val="00EC0C14"/>
    <w:rsid w:val="00EC0C5E"/>
    <w:rsid w:val="00EC0F06"/>
    <w:rsid w:val="00EC120A"/>
    <w:rsid w:val="00EC12C2"/>
    <w:rsid w:val="00EC1433"/>
    <w:rsid w:val="00EC1977"/>
    <w:rsid w:val="00EC24C6"/>
    <w:rsid w:val="00EC2910"/>
    <w:rsid w:val="00EC320A"/>
    <w:rsid w:val="00EC373E"/>
    <w:rsid w:val="00EC39A3"/>
    <w:rsid w:val="00EC3E54"/>
    <w:rsid w:val="00EC3F2D"/>
    <w:rsid w:val="00EC3F69"/>
    <w:rsid w:val="00EC3F7E"/>
    <w:rsid w:val="00EC4173"/>
    <w:rsid w:val="00EC451C"/>
    <w:rsid w:val="00EC4936"/>
    <w:rsid w:val="00EC4AB5"/>
    <w:rsid w:val="00EC4C94"/>
    <w:rsid w:val="00EC4FBA"/>
    <w:rsid w:val="00EC5239"/>
    <w:rsid w:val="00EC5568"/>
    <w:rsid w:val="00EC5C6B"/>
    <w:rsid w:val="00EC61CA"/>
    <w:rsid w:val="00EC6497"/>
    <w:rsid w:val="00EC6A96"/>
    <w:rsid w:val="00EC6EFB"/>
    <w:rsid w:val="00EC6F54"/>
    <w:rsid w:val="00EC730B"/>
    <w:rsid w:val="00EC785E"/>
    <w:rsid w:val="00EC7C94"/>
    <w:rsid w:val="00ED0082"/>
    <w:rsid w:val="00ED06C2"/>
    <w:rsid w:val="00ED0B67"/>
    <w:rsid w:val="00ED0BA6"/>
    <w:rsid w:val="00ED0C6B"/>
    <w:rsid w:val="00ED1898"/>
    <w:rsid w:val="00ED1A85"/>
    <w:rsid w:val="00ED1F2C"/>
    <w:rsid w:val="00ED2907"/>
    <w:rsid w:val="00ED2B27"/>
    <w:rsid w:val="00ED449F"/>
    <w:rsid w:val="00ED4E65"/>
    <w:rsid w:val="00ED5258"/>
    <w:rsid w:val="00ED785C"/>
    <w:rsid w:val="00EE0699"/>
    <w:rsid w:val="00EE0990"/>
    <w:rsid w:val="00EE0B6F"/>
    <w:rsid w:val="00EE0D65"/>
    <w:rsid w:val="00EE12EF"/>
    <w:rsid w:val="00EE1EDA"/>
    <w:rsid w:val="00EE27A0"/>
    <w:rsid w:val="00EE2A17"/>
    <w:rsid w:val="00EE2C68"/>
    <w:rsid w:val="00EE32AD"/>
    <w:rsid w:val="00EE3393"/>
    <w:rsid w:val="00EE3436"/>
    <w:rsid w:val="00EE382A"/>
    <w:rsid w:val="00EE39B5"/>
    <w:rsid w:val="00EE49D8"/>
    <w:rsid w:val="00EE51D6"/>
    <w:rsid w:val="00EE5619"/>
    <w:rsid w:val="00EE589A"/>
    <w:rsid w:val="00EE5E0C"/>
    <w:rsid w:val="00EE5FF7"/>
    <w:rsid w:val="00EE6DFD"/>
    <w:rsid w:val="00EE7575"/>
    <w:rsid w:val="00EE7C6B"/>
    <w:rsid w:val="00EF0416"/>
    <w:rsid w:val="00EF058A"/>
    <w:rsid w:val="00EF11B2"/>
    <w:rsid w:val="00EF12AF"/>
    <w:rsid w:val="00EF1A7D"/>
    <w:rsid w:val="00EF1AC0"/>
    <w:rsid w:val="00EF1B33"/>
    <w:rsid w:val="00EF2543"/>
    <w:rsid w:val="00EF2A03"/>
    <w:rsid w:val="00EF2DDB"/>
    <w:rsid w:val="00EF3B24"/>
    <w:rsid w:val="00EF3B9A"/>
    <w:rsid w:val="00EF494E"/>
    <w:rsid w:val="00EF50C1"/>
    <w:rsid w:val="00EF564A"/>
    <w:rsid w:val="00EF5885"/>
    <w:rsid w:val="00EF5F02"/>
    <w:rsid w:val="00EF61C8"/>
    <w:rsid w:val="00EF6CD6"/>
    <w:rsid w:val="00EF6E21"/>
    <w:rsid w:val="00EF75F8"/>
    <w:rsid w:val="00EF7891"/>
    <w:rsid w:val="00EF7C66"/>
    <w:rsid w:val="00EF7DB5"/>
    <w:rsid w:val="00F001F7"/>
    <w:rsid w:val="00F00227"/>
    <w:rsid w:val="00F00411"/>
    <w:rsid w:val="00F00674"/>
    <w:rsid w:val="00F01112"/>
    <w:rsid w:val="00F01A1A"/>
    <w:rsid w:val="00F01B29"/>
    <w:rsid w:val="00F01B4F"/>
    <w:rsid w:val="00F021D2"/>
    <w:rsid w:val="00F0222A"/>
    <w:rsid w:val="00F02292"/>
    <w:rsid w:val="00F0243E"/>
    <w:rsid w:val="00F02DEE"/>
    <w:rsid w:val="00F02EAE"/>
    <w:rsid w:val="00F047D6"/>
    <w:rsid w:val="00F04922"/>
    <w:rsid w:val="00F049B8"/>
    <w:rsid w:val="00F05D8E"/>
    <w:rsid w:val="00F060B6"/>
    <w:rsid w:val="00F0697C"/>
    <w:rsid w:val="00F07063"/>
    <w:rsid w:val="00F0737D"/>
    <w:rsid w:val="00F075CB"/>
    <w:rsid w:val="00F10617"/>
    <w:rsid w:val="00F10632"/>
    <w:rsid w:val="00F1069F"/>
    <w:rsid w:val="00F10A51"/>
    <w:rsid w:val="00F111F6"/>
    <w:rsid w:val="00F112ED"/>
    <w:rsid w:val="00F114B3"/>
    <w:rsid w:val="00F11801"/>
    <w:rsid w:val="00F118EB"/>
    <w:rsid w:val="00F11DB3"/>
    <w:rsid w:val="00F11FC1"/>
    <w:rsid w:val="00F124DC"/>
    <w:rsid w:val="00F127B5"/>
    <w:rsid w:val="00F12843"/>
    <w:rsid w:val="00F12D72"/>
    <w:rsid w:val="00F12EF4"/>
    <w:rsid w:val="00F13700"/>
    <w:rsid w:val="00F14095"/>
    <w:rsid w:val="00F140AA"/>
    <w:rsid w:val="00F15620"/>
    <w:rsid w:val="00F157AA"/>
    <w:rsid w:val="00F157D3"/>
    <w:rsid w:val="00F15EC7"/>
    <w:rsid w:val="00F1638C"/>
    <w:rsid w:val="00F16F28"/>
    <w:rsid w:val="00F17631"/>
    <w:rsid w:val="00F1788A"/>
    <w:rsid w:val="00F178AF"/>
    <w:rsid w:val="00F17D2D"/>
    <w:rsid w:val="00F17D74"/>
    <w:rsid w:val="00F2086D"/>
    <w:rsid w:val="00F20B70"/>
    <w:rsid w:val="00F20D86"/>
    <w:rsid w:val="00F20EF4"/>
    <w:rsid w:val="00F211F8"/>
    <w:rsid w:val="00F22657"/>
    <w:rsid w:val="00F22798"/>
    <w:rsid w:val="00F22DE8"/>
    <w:rsid w:val="00F23300"/>
    <w:rsid w:val="00F245BF"/>
    <w:rsid w:val="00F245CA"/>
    <w:rsid w:val="00F24860"/>
    <w:rsid w:val="00F24CB6"/>
    <w:rsid w:val="00F2574C"/>
    <w:rsid w:val="00F264F4"/>
    <w:rsid w:val="00F26B58"/>
    <w:rsid w:val="00F27265"/>
    <w:rsid w:val="00F275B0"/>
    <w:rsid w:val="00F27912"/>
    <w:rsid w:val="00F30213"/>
    <w:rsid w:val="00F30650"/>
    <w:rsid w:val="00F307D0"/>
    <w:rsid w:val="00F30C8E"/>
    <w:rsid w:val="00F30F03"/>
    <w:rsid w:val="00F30F14"/>
    <w:rsid w:val="00F31087"/>
    <w:rsid w:val="00F31231"/>
    <w:rsid w:val="00F32380"/>
    <w:rsid w:val="00F32534"/>
    <w:rsid w:val="00F32E02"/>
    <w:rsid w:val="00F32EE0"/>
    <w:rsid w:val="00F334CA"/>
    <w:rsid w:val="00F337FE"/>
    <w:rsid w:val="00F33836"/>
    <w:rsid w:val="00F33D61"/>
    <w:rsid w:val="00F33DFE"/>
    <w:rsid w:val="00F33E5B"/>
    <w:rsid w:val="00F340C2"/>
    <w:rsid w:val="00F342E6"/>
    <w:rsid w:val="00F34498"/>
    <w:rsid w:val="00F3475F"/>
    <w:rsid w:val="00F34766"/>
    <w:rsid w:val="00F35314"/>
    <w:rsid w:val="00F35462"/>
    <w:rsid w:val="00F3582E"/>
    <w:rsid w:val="00F35FA6"/>
    <w:rsid w:val="00F36235"/>
    <w:rsid w:val="00F36406"/>
    <w:rsid w:val="00F3654B"/>
    <w:rsid w:val="00F36BC7"/>
    <w:rsid w:val="00F36C0D"/>
    <w:rsid w:val="00F3778D"/>
    <w:rsid w:val="00F37A19"/>
    <w:rsid w:val="00F37A62"/>
    <w:rsid w:val="00F40480"/>
    <w:rsid w:val="00F40D44"/>
    <w:rsid w:val="00F41427"/>
    <w:rsid w:val="00F41B50"/>
    <w:rsid w:val="00F41C17"/>
    <w:rsid w:val="00F41F0D"/>
    <w:rsid w:val="00F41FA6"/>
    <w:rsid w:val="00F42058"/>
    <w:rsid w:val="00F42A8D"/>
    <w:rsid w:val="00F42B83"/>
    <w:rsid w:val="00F43AB1"/>
    <w:rsid w:val="00F43EC7"/>
    <w:rsid w:val="00F443A4"/>
    <w:rsid w:val="00F44C02"/>
    <w:rsid w:val="00F45009"/>
    <w:rsid w:val="00F45533"/>
    <w:rsid w:val="00F4618A"/>
    <w:rsid w:val="00F461E5"/>
    <w:rsid w:val="00F46C99"/>
    <w:rsid w:val="00F47096"/>
    <w:rsid w:val="00F4724A"/>
    <w:rsid w:val="00F503D5"/>
    <w:rsid w:val="00F50BD6"/>
    <w:rsid w:val="00F511CC"/>
    <w:rsid w:val="00F51E4A"/>
    <w:rsid w:val="00F52058"/>
    <w:rsid w:val="00F5213B"/>
    <w:rsid w:val="00F5213C"/>
    <w:rsid w:val="00F53455"/>
    <w:rsid w:val="00F5410A"/>
    <w:rsid w:val="00F55036"/>
    <w:rsid w:val="00F559F2"/>
    <w:rsid w:val="00F55F78"/>
    <w:rsid w:val="00F56DE2"/>
    <w:rsid w:val="00F57007"/>
    <w:rsid w:val="00F570DA"/>
    <w:rsid w:val="00F5710F"/>
    <w:rsid w:val="00F57121"/>
    <w:rsid w:val="00F576E8"/>
    <w:rsid w:val="00F577E3"/>
    <w:rsid w:val="00F60165"/>
    <w:rsid w:val="00F608C6"/>
    <w:rsid w:val="00F609D9"/>
    <w:rsid w:val="00F60A41"/>
    <w:rsid w:val="00F60C77"/>
    <w:rsid w:val="00F61059"/>
    <w:rsid w:val="00F614AA"/>
    <w:rsid w:val="00F61860"/>
    <w:rsid w:val="00F63291"/>
    <w:rsid w:val="00F63369"/>
    <w:rsid w:val="00F636B8"/>
    <w:rsid w:val="00F637E1"/>
    <w:rsid w:val="00F63AF6"/>
    <w:rsid w:val="00F648CE"/>
    <w:rsid w:val="00F64986"/>
    <w:rsid w:val="00F64B88"/>
    <w:rsid w:val="00F64EDA"/>
    <w:rsid w:val="00F65D18"/>
    <w:rsid w:val="00F65E8F"/>
    <w:rsid w:val="00F661C8"/>
    <w:rsid w:val="00F666A9"/>
    <w:rsid w:val="00F66E37"/>
    <w:rsid w:val="00F670E6"/>
    <w:rsid w:val="00F67675"/>
    <w:rsid w:val="00F67949"/>
    <w:rsid w:val="00F7063A"/>
    <w:rsid w:val="00F70CD6"/>
    <w:rsid w:val="00F70D56"/>
    <w:rsid w:val="00F70D8C"/>
    <w:rsid w:val="00F70DDE"/>
    <w:rsid w:val="00F70DEE"/>
    <w:rsid w:val="00F71895"/>
    <w:rsid w:val="00F726BD"/>
    <w:rsid w:val="00F726E2"/>
    <w:rsid w:val="00F736E2"/>
    <w:rsid w:val="00F73FD1"/>
    <w:rsid w:val="00F7431F"/>
    <w:rsid w:val="00F74388"/>
    <w:rsid w:val="00F746D8"/>
    <w:rsid w:val="00F74E75"/>
    <w:rsid w:val="00F74F47"/>
    <w:rsid w:val="00F756CE"/>
    <w:rsid w:val="00F758CE"/>
    <w:rsid w:val="00F75958"/>
    <w:rsid w:val="00F75DE8"/>
    <w:rsid w:val="00F75F5A"/>
    <w:rsid w:val="00F76AA6"/>
    <w:rsid w:val="00F76B0A"/>
    <w:rsid w:val="00F7700B"/>
    <w:rsid w:val="00F777C6"/>
    <w:rsid w:val="00F778B0"/>
    <w:rsid w:val="00F80361"/>
    <w:rsid w:val="00F80894"/>
    <w:rsid w:val="00F80A6F"/>
    <w:rsid w:val="00F80B8C"/>
    <w:rsid w:val="00F80E54"/>
    <w:rsid w:val="00F813EE"/>
    <w:rsid w:val="00F82C32"/>
    <w:rsid w:val="00F82F3B"/>
    <w:rsid w:val="00F830F7"/>
    <w:rsid w:val="00F838BC"/>
    <w:rsid w:val="00F83DAF"/>
    <w:rsid w:val="00F84070"/>
    <w:rsid w:val="00F84141"/>
    <w:rsid w:val="00F844B0"/>
    <w:rsid w:val="00F844D0"/>
    <w:rsid w:val="00F84524"/>
    <w:rsid w:val="00F84595"/>
    <w:rsid w:val="00F85186"/>
    <w:rsid w:val="00F855AC"/>
    <w:rsid w:val="00F8630D"/>
    <w:rsid w:val="00F864A0"/>
    <w:rsid w:val="00F86802"/>
    <w:rsid w:val="00F87711"/>
    <w:rsid w:val="00F87877"/>
    <w:rsid w:val="00F904D7"/>
    <w:rsid w:val="00F90916"/>
    <w:rsid w:val="00F90A44"/>
    <w:rsid w:val="00F90C3D"/>
    <w:rsid w:val="00F91286"/>
    <w:rsid w:val="00F9134A"/>
    <w:rsid w:val="00F915AF"/>
    <w:rsid w:val="00F91C99"/>
    <w:rsid w:val="00F920DD"/>
    <w:rsid w:val="00F9224E"/>
    <w:rsid w:val="00F92E0C"/>
    <w:rsid w:val="00F93108"/>
    <w:rsid w:val="00F937DB"/>
    <w:rsid w:val="00F939F1"/>
    <w:rsid w:val="00F93A97"/>
    <w:rsid w:val="00F948A3"/>
    <w:rsid w:val="00F94C0E"/>
    <w:rsid w:val="00F94D12"/>
    <w:rsid w:val="00F95FB7"/>
    <w:rsid w:val="00F963C3"/>
    <w:rsid w:val="00F96724"/>
    <w:rsid w:val="00F967E5"/>
    <w:rsid w:val="00F9742B"/>
    <w:rsid w:val="00F976A2"/>
    <w:rsid w:val="00F97CBB"/>
    <w:rsid w:val="00FA025B"/>
    <w:rsid w:val="00FA0C17"/>
    <w:rsid w:val="00FA0EB4"/>
    <w:rsid w:val="00FA16F3"/>
    <w:rsid w:val="00FA1B54"/>
    <w:rsid w:val="00FA240D"/>
    <w:rsid w:val="00FA27CF"/>
    <w:rsid w:val="00FA28E9"/>
    <w:rsid w:val="00FA29FB"/>
    <w:rsid w:val="00FA2C5F"/>
    <w:rsid w:val="00FA2D8E"/>
    <w:rsid w:val="00FA2E98"/>
    <w:rsid w:val="00FA31B2"/>
    <w:rsid w:val="00FA32EC"/>
    <w:rsid w:val="00FA462C"/>
    <w:rsid w:val="00FA5505"/>
    <w:rsid w:val="00FA571B"/>
    <w:rsid w:val="00FA5976"/>
    <w:rsid w:val="00FA5B7A"/>
    <w:rsid w:val="00FA5C30"/>
    <w:rsid w:val="00FA5DC7"/>
    <w:rsid w:val="00FA644A"/>
    <w:rsid w:val="00FA652B"/>
    <w:rsid w:val="00FA6CC4"/>
    <w:rsid w:val="00FA76DB"/>
    <w:rsid w:val="00FA77FF"/>
    <w:rsid w:val="00FA7B7E"/>
    <w:rsid w:val="00FB0194"/>
    <w:rsid w:val="00FB0253"/>
    <w:rsid w:val="00FB0706"/>
    <w:rsid w:val="00FB0779"/>
    <w:rsid w:val="00FB0BB3"/>
    <w:rsid w:val="00FB0DE3"/>
    <w:rsid w:val="00FB11C0"/>
    <w:rsid w:val="00FB2196"/>
    <w:rsid w:val="00FB2456"/>
    <w:rsid w:val="00FB272F"/>
    <w:rsid w:val="00FB2981"/>
    <w:rsid w:val="00FB2CBE"/>
    <w:rsid w:val="00FB2F7C"/>
    <w:rsid w:val="00FB30AF"/>
    <w:rsid w:val="00FB39BA"/>
    <w:rsid w:val="00FB3BD3"/>
    <w:rsid w:val="00FB3FFB"/>
    <w:rsid w:val="00FB4EBB"/>
    <w:rsid w:val="00FB50B6"/>
    <w:rsid w:val="00FB5806"/>
    <w:rsid w:val="00FB5968"/>
    <w:rsid w:val="00FB60B3"/>
    <w:rsid w:val="00FB61D7"/>
    <w:rsid w:val="00FB6738"/>
    <w:rsid w:val="00FB6BEC"/>
    <w:rsid w:val="00FB6F2E"/>
    <w:rsid w:val="00FB7370"/>
    <w:rsid w:val="00FB75A4"/>
    <w:rsid w:val="00FB7A7B"/>
    <w:rsid w:val="00FC01B7"/>
    <w:rsid w:val="00FC0E2B"/>
    <w:rsid w:val="00FC136E"/>
    <w:rsid w:val="00FC1800"/>
    <w:rsid w:val="00FC190A"/>
    <w:rsid w:val="00FC2201"/>
    <w:rsid w:val="00FC27FA"/>
    <w:rsid w:val="00FC29C6"/>
    <w:rsid w:val="00FC33F1"/>
    <w:rsid w:val="00FC3680"/>
    <w:rsid w:val="00FC3E0E"/>
    <w:rsid w:val="00FC4264"/>
    <w:rsid w:val="00FC42BC"/>
    <w:rsid w:val="00FC44C6"/>
    <w:rsid w:val="00FC49E2"/>
    <w:rsid w:val="00FC5508"/>
    <w:rsid w:val="00FC5E4E"/>
    <w:rsid w:val="00FC5FE4"/>
    <w:rsid w:val="00FC6122"/>
    <w:rsid w:val="00FC63BA"/>
    <w:rsid w:val="00FC6786"/>
    <w:rsid w:val="00FC67AF"/>
    <w:rsid w:val="00FC6A51"/>
    <w:rsid w:val="00FC6EA0"/>
    <w:rsid w:val="00FC7A10"/>
    <w:rsid w:val="00FC7B9C"/>
    <w:rsid w:val="00FC7C28"/>
    <w:rsid w:val="00FC7C5B"/>
    <w:rsid w:val="00FD1908"/>
    <w:rsid w:val="00FD252A"/>
    <w:rsid w:val="00FD2E4A"/>
    <w:rsid w:val="00FD385A"/>
    <w:rsid w:val="00FD399E"/>
    <w:rsid w:val="00FD4241"/>
    <w:rsid w:val="00FD4F0A"/>
    <w:rsid w:val="00FD54C0"/>
    <w:rsid w:val="00FD5D08"/>
    <w:rsid w:val="00FD62C5"/>
    <w:rsid w:val="00FD6919"/>
    <w:rsid w:val="00FD6C60"/>
    <w:rsid w:val="00FD6D9A"/>
    <w:rsid w:val="00FD7245"/>
    <w:rsid w:val="00FD745B"/>
    <w:rsid w:val="00FD7A93"/>
    <w:rsid w:val="00FD7AB4"/>
    <w:rsid w:val="00FE053B"/>
    <w:rsid w:val="00FE06D0"/>
    <w:rsid w:val="00FE0AAA"/>
    <w:rsid w:val="00FE1047"/>
    <w:rsid w:val="00FE12AA"/>
    <w:rsid w:val="00FE229F"/>
    <w:rsid w:val="00FE31EA"/>
    <w:rsid w:val="00FE4224"/>
    <w:rsid w:val="00FE4343"/>
    <w:rsid w:val="00FE5BE1"/>
    <w:rsid w:val="00FE6126"/>
    <w:rsid w:val="00FE6437"/>
    <w:rsid w:val="00FE6730"/>
    <w:rsid w:val="00FE677C"/>
    <w:rsid w:val="00FE6CCB"/>
    <w:rsid w:val="00FE6FDA"/>
    <w:rsid w:val="00FE706C"/>
    <w:rsid w:val="00FE7D33"/>
    <w:rsid w:val="00FF02D1"/>
    <w:rsid w:val="00FF0677"/>
    <w:rsid w:val="00FF09FA"/>
    <w:rsid w:val="00FF11DD"/>
    <w:rsid w:val="00FF16D2"/>
    <w:rsid w:val="00FF16D8"/>
    <w:rsid w:val="00FF1A40"/>
    <w:rsid w:val="00FF21A0"/>
    <w:rsid w:val="00FF234F"/>
    <w:rsid w:val="00FF248F"/>
    <w:rsid w:val="00FF2A1E"/>
    <w:rsid w:val="00FF2E41"/>
    <w:rsid w:val="00FF2FDD"/>
    <w:rsid w:val="00FF3260"/>
    <w:rsid w:val="00FF3B81"/>
    <w:rsid w:val="00FF3E16"/>
    <w:rsid w:val="00FF41F9"/>
    <w:rsid w:val="00FF450D"/>
    <w:rsid w:val="00FF45FE"/>
    <w:rsid w:val="00FF483E"/>
    <w:rsid w:val="00FF517D"/>
    <w:rsid w:val="00FF52E1"/>
    <w:rsid w:val="00FF5531"/>
    <w:rsid w:val="00FF6B01"/>
    <w:rsid w:val="00FF781A"/>
    <w:rsid w:val="00FF7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State"/>
  <w:smartTagType w:namespaceuri="urn:schemas-microsoft-com:office:smarttags" w:name="place"/>
  <w:smartTagType w:namespaceuri="urn:schemas-microsoft-com:office:smarttags" w:name="City"/>
  <w:shapeDefaults>
    <o:shapedefaults v:ext="edit" spidmax="6145">
      <o:colormru v:ext="edit" colors="#900,#c00,#a50021,#ddd"/>
    </o:shapedefaults>
    <o:shapelayout v:ext="edit">
      <o:idmap v:ext="edit" data="1"/>
    </o:shapelayout>
  </w:shapeDefaults>
  <w:decimalSymbol w:val="."/>
  <w:listSeparator w:val=","/>
  <w14:docId w14:val="7F81E7D4"/>
  <w15:docId w15:val="{0365655F-E9AB-4532-96B1-52BF82AC7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Frutiger 55 Roman" w:hAnsi="Frutiger 55 Roman"/>
    </w:rPr>
  </w:style>
  <w:style w:type="paragraph" w:styleId="Heading1">
    <w:name w:val="heading 1"/>
    <w:basedOn w:val="Normal"/>
    <w:next w:val="Normal"/>
    <w:qFormat/>
    <w:pPr>
      <w:keepNext/>
      <w:spacing w:before="360" w:after="360"/>
      <w:outlineLvl w:val="0"/>
    </w:pPr>
    <w:rPr>
      <w:b/>
      <w:caps/>
      <w:sz w:val="24"/>
    </w:rPr>
  </w:style>
  <w:style w:type="paragraph" w:styleId="Heading2">
    <w:name w:val="heading 2"/>
    <w:basedOn w:val="Normal"/>
    <w:next w:val="Normal"/>
    <w:qFormat/>
    <w:pPr>
      <w:keepNext/>
      <w:spacing w:before="300" w:after="300"/>
      <w:outlineLvl w:val="1"/>
    </w:pPr>
    <w:rPr>
      <w:b/>
      <w:sz w:val="24"/>
    </w:rPr>
  </w:style>
  <w:style w:type="paragraph" w:styleId="Heading3">
    <w:name w:val="heading 3"/>
    <w:basedOn w:val="Normal"/>
    <w:next w:val="Normal"/>
    <w:qFormat/>
    <w:pPr>
      <w:keepNext/>
      <w:spacing w:before="300" w:after="300"/>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B7F6A"/>
    <w:pPr>
      <w:tabs>
        <w:tab w:val="center" w:pos="4320"/>
        <w:tab w:val="right" w:pos="8640"/>
      </w:tabs>
    </w:pPr>
  </w:style>
  <w:style w:type="paragraph" w:styleId="Footer">
    <w:name w:val="footer"/>
    <w:basedOn w:val="Normal"/>
    <w:rsid w:val="00BB7F6A"/>
    <w:pPr>
      <w:tabs>
        <w:tab w:val="center" w:pos="4320"/>
        <w:tab w:val="right" w:pos="8640"/>
      </w:tabs>
    </w:pPr>
  </w:style>
  <w:style w:type="character" w:styleId="Hyperlink">
    <w:name w:val="Hyperlink"/>
    <w:rsid w:val="00EF494E"/>
    <w:rPr>
      <w:color w:val="0000FF"/>
      <w:u w:val="single"/>
    </w:rPr>
  </w:style>
  <w:style w:type="table" w:styleId="TableGrid">
    <w:name w:val="Table Grid"/>
    <w:basedOn w:val="TableNormal"/>
    <w:rsid w:val="003759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B22608"/>
    <w:rPr>
      <w:color w:val="800080"/>
      <w:u w:val="single"/>
    </w:rPr>
  </w:style>
  <w:style w:type="paragraph" w:styleId="BalloonText">
    <w:name w:val="Balloon Text"/>
    <w:basedOn w:val="Normal"/>
    <w:semiHidden/>
    <w:rsid w:val="000B63FA"/>
    <w:rPr>
      <w:rFonts w:ascii="Tahoma" w:hAnsi="Tahoma" w:cs="Tahoma"/>
      <w:sz w:val="16"/>
      <w:szCs w:val="16"/>
    </w:rPr>
  </w:style>
  <w:style w:type="paragraph" w:styleId="BodyText">
    <w:name w:val="Body Text"/>
    <w:basedOn w:val="Normal"/>
    <w:link w:val="BodyTextChar"/>
    <w:rsid w:val="00126317"/>
    <w:pPr>
      <w:spacing w:after="180"/>
    </w:pPr>
    <w:rPr>
      <w:rFonts w:ascii="Book Antiqua" w:hAnsi="Book Antiqua"/>
    </w:rPr>
  </w:style>
  <w:style w:type="paragraph" w:customStyle="1" w:styleId="BulletText">
    <w:name w:val="Bullet Text"/>
    <w:basedOn w:val="Normal"/>
    <w:rsid w:val="00126317"/>
    <w:rPr>
      <w:rFonts w:ascii="Book Antiqua" w:hAnsi="Book Antiqua"/>
      <w:sz w:val="22"/>
    </w:rPr>
  </w:style>
  <w:style w:type="paragraph" w:customStyle="1" w:styleId="Text">
    <w:name w:val="Text"/>
    <w:basedOn w:val="Normal"/>
    <w:rsid w:val="00BE5758"/>
    <w:pPr>
      <w:spacing w:after="240" w:line="270" w:lineRule="atLeast"/>
      <w:jc w:val="both"/>
    </w:pPr>
    <w:rPr>
      <w:snapToGrid w:val="0"/>
    </w:rPr>
  </w:style>
  <w:style w:type="character" w:styleId="CommentReference">
    <w:name w:val="annotation reference"/>
    <w:semiHidden/>
    <w:rsid w:val="00AD7B6A"/>
    <w:rPr>
      <w:sz w:val="16"/>
      <w:szCs w:val="16"/>
    </w:rPr>
  </w:style>
  <w:style w:type="paragraph" w:styleId="CommentText">
    <w:name w:val="annotation text"/>
    <w:basedOn w:val="Normal"/>
    <w:semiHidden/>
    <w:rsid w:val="00AD7B6A"/>
  </w:style>
  <w:style w:type="paragraph" w:styleId="CommentSubject">
    <w:name w:val="annotation subject"/>
    <w:basedOn w:val="CommentText"/>
    <w:next w:val="CommentText"/>
    <w:semiHidden/>
    <w:rsid w:val="00AD7B6A"/>
    <w:rPr>
      <w:b/>
      <w:bCs/>
    </w:rPr>
  </w:style>
  <w:style w:type="paragraph" w:styleId="BlockText">
    <w:name w:val="Block Text"/>
    <w:basedOn w:val="Normal"/>
    <w:rsid w:val="00477220"/>
    <w:pPr>
      <w:spacing w:after="120"/>
      <w:ind w:left="1440" w:right="1440"/>
    </w:pPr>
    <w:rPr>
      <w:rFonts w:ascii="Book Antiqua" w:hAnsi="Book Antiqua"/>
      <w:sz w:val="22"/>
    </w:rPr>
  </w:style>
  <w:style w:type="paragraph" w:styleId="ListBullet">
    <w:name w:val="List Bullet"/>
    <w:basedOn w:val="Normal"/>
    <w:autoRedefine/>
    <w:rsid w:val="00477220"/>
    <w:pPr>
      <w:numPr>
        <w:numId w:val="4"/>
      </w:numPr>
    </w:pPr>
    <w:rPr>
      <w:rFonts w:ascii="Book Antiqua" w:hAnsi="Book Antiqua"/>
      <w:sz w:val="22"/>
    </w:rPr>
  </w:style>
  <w:style w:type="paragraph" w:styleId="ListBullet4">
    <w:name w:val="List Bullet 4"/>
    <w:basedOn w:val="Normal"/>
    <w:autoRedefine/>
    <w:rsid w:val="00142D64"/>
    <w:pPr>
      <w:numPr>
        <w:numId w:val="5"/>
      </w:numPr>
    </w:pPr>
    <w:rPr>
      <w:rFonts w:ascii="Book Antiqua" w:hAnsi="Book Antiqua"/>
      <w:sz w:val="22"/>
    </w:rPr>
  </w:style>
  <w:style w:type="character" w:customStyle="1" w:styleId="BodyTextChar">
    <w:name w:val="Body Text Char"/>
    <w:link w:val="BodyText"/>
    <w:rsid w:val="001A64C5"/>
    <w:rPr>
      <w:rFonts w:ascii="Book Antiqua" w:hAnsi="Book Antiqua"/>
    </w:rPr>
  </w:style>
  <w:style w:type="paragraph" w:customStyle="1" w:styleId="Default">
    <w:name w:val="Default"/>
    <w:rsid w:val="000272A7"/>
    <w:pPr>
      <w:autoSpaceDE w:val="0"/>
      <w:autoSpaceDN w:val="0"/>
      <w:adjustRightInd w:val="0"/>
    </w:pPr>
    <w:rPr>
      <w:rFonts w:ascii="Frutiger 55 Roman" w:hAnsi="Frutiger 55 Roman" w:cs="Frutiger 55 Roman"/>
      <w:color w:val="000000"/>
      <w:sz w:val="24"/>
      <w:szCs w:val="24"/>
    </w:rPr>
  </w:style>
  <w:style w:type="paragraph" w:styleId="Revision">
    <w:name w:val="Revision"/>
    <w:hidden/>
    <w:uiPriority w:val="99"/>
    <w:semiHidden/>
    <w:rsid w:val="00D97DAF"/>
    <w:rPr>
      <w:rFonts w:ascii="Frutiger 55 Roman" w:hAnsi="Frutiger 55 Roman"/>
    </w:rPr>
  </w:style>
  <w:style w:type="character" w:styleId="Strong">
    <w:name w:val="Strong"/>
    <w:basedOn w:val="DefaultParagraphFont"/>
    <w:uiPriority w:val="22"/>
    <w:qFormat/>
    <w:rsid w:val="00C60B9A"/>
    <w:rPr>
      <w:b/>
      <w:bCs/>
    </w:rPr>
  </w:style>
  <w:style w:type="paragraph" w:styleId="ListParagraph">
    <w:name w:val="List Paragraph"/>
    <w:basedOn w:val="Normal"/>
    <w:uiPriority w:val="34"/>
    <w:qFormat/>
    <w:rsid w:val="00901BA8"/>
    <w:pPr>
      <w:spacing w:after="200" w:line="276" w:lineRule="auto"/>
      <w:ind w:left="720"/>
      <w:contextualSpacing/>
    </w:pPr>
    <w:rPr>
      <w:rFonts w:eastAsia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060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3" Type="http://schemas.openxmlformats.org/officeDocument/2006/relationships/image" Target="media/image4.gif"/><Relationship Id="rId2" Type="http://schemas.openxmlformats.org/officeDocument/2006/relationships/image" Target="media/image3.gif"/><Relationship Id="rId1" Type="http://schemas.openxmlformats.org/officeDocument/2006/relationships/image" Target="media/image2.gif"/><Relationship Id="rId4"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1AD134-E74C-4878-8B16-982CBC79B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1836</Words>
  <Characters>10467</Characters>
  <Application>Microsoft Office Word</Application>
  <DocSecurity>4</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SANDAG</Company>
  <LinksUpToDate>false</LinksUpToDate>
  <CharactersWithSpaces>12279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mcof</dc:creator>
  <cp:lastModifiedBy>Sun, Wu</cp:lastModifiedBy>
  <cp:revision>2</cp:revision>
  <cp:lastPrinted>2017-11-14T16:28:00Z</cp:lastPrinted>
  <dcterms:created xsi:type="dcterms:W3CDTF">2019-03-28T22:15:00Z</dcterms:created>
  <dcterms:modified xsi:type="dcterms:W3CDTF">2019-03-28T22:15:00Z</dcterms:modified>
</cp:coreProperties>
</file>